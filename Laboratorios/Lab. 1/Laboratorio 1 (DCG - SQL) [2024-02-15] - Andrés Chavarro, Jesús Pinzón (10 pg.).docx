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78C3" w14:textId="77777777" w:rsidR="00B74647" w:rsidRPr="00BC53FE" w:rsidRDefault="00B74647" w:rsidP="004D2DDF">
      <w:pPr>
        <w:spacing w:line="240" w:lineRule="auto"/>
        <w:ind w:firstLine="0"/>
        <w:rPr>
          <w:rFonts w:cs="Arial"/>
          <w:b/>
          <w:szCs w:val="24"/>
        </w:rPr>
      </w:pPr>
      <w:r w:rsidRPr="00BC53FE">
        <w:rPr>
          <w:rFonts w:cs="Arial"/>
          <w:b/>
          <w:szCs w:val="24"/>
        </w:rPr>
        <w:t xml:space="preserve">Escuela Colombiana de Ingeniería Julio Garavito </w:t>
      </w:r>
    </w:p>
    <w:p w14:paraId="7BC2A701" w14:textId="0767B1B3" w:rsidR="00B74647" w:rsidRPr="00BC53FE" w:rsidRDefault="00B74647" w:rsidP="004D2DDF">
      <w:pPr>
        <w:spacing w:line="240" w:lineRule="auto"/>
        <w:ind w:firstLine="0"/>
        <w:rPr>
          <w:rFonts w:cs="Arial"/>
          <w:szCs w:val="24"/>
        </w:rPr>
      </w:pPr>
      <w:r w:rsidRPr="00BC53FE">
        <w:rPr>
          <w:rFonts w:cs="Arial"/>
          <w:b/>
          <w:szCs w:val="24"/>
        </w:rPr>
        <w:t xml:space="preserve">Carrera / Semestre: </w:t>
      </w:r>
      <w:r w:rsidRPr="00BC53FE">
        <w:rPr>
          <w:rFonts w:cs="Arial"/>
          <w:szCs w:val="24"/>
        </w:rPr>
        <w:t xml:space="preserve">Ingeniería de Sistemas </w:t>
      </w:r>
      <w:bookmarkStart w:id="0" w:name="_Hlk94642667"/>
      <w:r w:rsidRPr="00BC53FE">
        <w:rPr>
          <w:rFonts w:cs="Arial"/>
          <w:szCs w:val="24"/>
        </w:rPr>
        <w:t xml:space="preserve">/ </w:t>
      </w:r>
      <w:r w:rsidR="000E2F32" w:rsidRPr="00BC53FE">
        <w:rPr>
          <w:rFonts w:cs="Arial"/>
          <w:szCs w:val="24"/>
        </w:rPr>
        <w:t>5</w:t>
      </w:r>
      <w:r w:rsidR="000E2F32" w:rsidRPr="00BC53FE">
        <w:rPr>
          <w:rFonts w:cs="Arial"/>
          <w:szCs w:val="24"/>
          <w:u w:val="single"/>
          <w:vertAlign w:val="superscript"/>
        </w:rPr>
        <w:t>to</w:t>
      </w:r>
      <w:r w:rsidR="00BC48F2" w:rsidRPr="00BC53FE">
        <w:rPr>
          <w:rFonts w:cs="Arial"/>
          <w:szCs w:val="24"/>
        </w:rPr>
        <w:t xml:space="preserve"> </w:t>
      </w:r>
      <w:r w:rsidRPr="00BC53FE">
        <w:rPr>
          <w:rFonts w:cs="Arial"/>
          <w:szCs w:val="24"/>
        </w:rPr>
        <w:t>Semestre</w:t>
      </w:r>
      <w:bookmarkEnd w:id="0"/>
    </w:p>
    <w:p w14:paraId="758DCD38" w14:textId="4A305965" w:rsidR="00B74647" w:rsidRPr="00BC53FE" w:rsidRDefault="00B74647" w:rsidP="004D2DDF">
      <w:pPr>
        <w:spacing w:line="240" w:lineRule="auto"/>
        <w:ind w:firstLine="0"/>
        <w:rPr>
          <w:rFonts w:cs="Arial"/>
          <w:szCs w:val="24"/>
        </w:rPr>
      </w:pPr>
      <w:r w:rsidRPr="00BC53FE">
        <w:rPr>
          <w:rFonts w:cs="Arial"/>
          <w:b/>
          <w:szCs w:val="24"/>
        </w:rPr>
        <w:t xml:space="preserve">Asignatura: </w:t>
      </w:r>
      <w:r w:rsidR="000E2F32" w:rsidRPr="00BC53FE">
        <w:rPr>
          <w:rFonts w:cs="Arial"/>
          <w:szCs w:val="24"/>
        </w:rPr>
        <w:t>Modelos y Bases de Datos (MBDA)</w:t>
      </w:r>
    </w:p>
    <w:p w14:paraId="466F20B5" w14:textId="7A10FBE2" w:rsidR="00F5673B" w:rsidRPr="00BC53FE" w:rsidRDefault="000534D1" w:rsidP="004D2DDF">
      <w:pPr>
        <w:spacing w:line="240" w:lineRule="auto"/>
        <w:ind w:firstLine="0"/>
        <w:rPr>
          <w:rFonts w:cs="Arial"/>
          <w:szCs w:val="24"/>
        </w:rPr>
      </w:pPr>
      <w:r>
        <w:rPr>
          <w:rFonts w:cs="Arial"/>
          <w:b/>
          <w:bCs/>
          <w:szCs w:val="24"/>
        </w:rPr>
        <w:t>Estudiantes</w:t>
      </w:r>
      <w:r w:rsidR="00B74647" w:rsidRPr="00BC53FE">
        <w:rPr>
          <w:rFonts w:cs="Arial"/>
          <w:b/>
          <w:szCs w:val="24"/>
        </w:rPr>
        <w:t xml:space="preserve">: </w:t>
      </w:r>
      <w:r w:rsidR="000E2F32" w:rsidRPr="00BC53FE">
        <w:rPr>
          <w:rFonts w:cs="Arial"/>
          <w:szCs w:val="24"/>
        </w:rPr>
        <w:t>Andrés Chavarro, Jesús Pinzón</w:t>
      </w:r>
    </w:p>
    <w:p w14:paraId="72690E85" w14:textId="0AFE92AE" w:rsidR="003471F7" w:rsidRPr="00BC53FE" w:rsidRDefault="003471F7" w:rsidP="004D2DDF">
      <w:pPr>
        <w:spacing w:line="240" w:lineRule="auto"/>
        <w:ind w:firstLine="0"/>
        <w:rPr>
          <w:rFonts w:cs="Arial"/>
          <w:szCs w:val="24"/>
        </w:rPr>
      </w:pPr>
      <w:r w:rsidRPr="00BC53FE">
        <w:rPr>
          <w:rFonts w:cs="Arial"/>
          <w:b/>
          <w:szCs w:val="24"/>
        </w:rPr>
        <w:t xml:space="preserve">Fecha: </w:t>
      </w:r>
      <w:r w:rsidR="000E2F32" w:rsidRPr="00BC53FE">
        <w:rPr>
          <w:rFonts w:cs="Arial"/>
          <w:szCs w:val="24"/>
        </w:rPr>
        <w:t>2024/02/</w:t>
      </w:r>
      <w:r w:rsidR="000534D1">
        <w:rPr>
          <w:rFonts w:cs="Arial"/>
          <w:szCs w:val="24"/>
        </w:rPr>
        <w:t>15</w:t>
      </w:r>
    </w:p>
    <w:p w14:paraId="6828524A" w14:textId="77777777" w:rsidR="003471F7" w:rsidRPr="00BC53FE" w:rsidRDefault="003471F7" w:rsidP="002F2681">
      <w:pPr>
        <w:spacing w:line="276" w:lineRule="auto"/>
        <w:ind w:firstLine="0"/>
        <w:rPr>
          <w:rFonts w:cs="Arial"/>
          <w:szCs w:val="24"/>
        </w:rPr>
      </w:pPr>
    </w:p>
    <w:p w14:paraId="410C24D8" w14:textId="09B56B18" w:rsidR="00BC53FE" w:rsidRPr="003C0189" w:rsidRDefault="000E2F32" w:rsidP="00C14EF2">
      <w:pPr>
        <w:spacing w:line="276" w:lineRule="auto"/>
        <w:ind w:firstLine="0"/>
        <w:jc w:val="center"/>
        <w:rPr>
          <w:rFonts w:cs="Arial"/>
          <w:b/>
          <w:sz w:val="28"/>
          <w:szCs w:val="28"/>
          <w:u w:val="single"/>
        </w:rPr>
      </w:pPr>
      <w:r w:rsidRPr="003C0189">
        <w:rPr>
          <w:rFonts w:cs="Arial"/>
          <w:b/>
          <w:sz w:val="28"/>
          <w:szCs w:val="28"/>
          <w:u w:val="single"/>
        </w:rPr>
        <w:t>Laboratorio 1 – Diseño Conceptual General y SQL-DQL Básico</w:t>
      </w:r>
    </w:p>
    <w:p w14:paraId="0FDA1B63" w14:textId="77777777" w:rsidR="00C14EF2" w:rsidRPr="003C0189" w:rsidRDefault="00C14EF2" w:rsidP="003C0189">
      <w:pPr>
        <w:spacing w:line="276" w:lineRule="auto"/>
        <w:ind w:firstLine="0"/>
        <w:jc w:val="center"/>
        <w:rPr>
          <w:rFonts w:cs="Arial"/>
          <w:b/>
          <w:sz w:val="12"/>
          <w:szCs w:val="12"/>
          <w:u w:val="single"/>
        </w:rPr>
      </w:pPr>
    </w:p>
    <w:p w14:paraId="244B606F" w14:textId="1670A5C6" w:rsidR="000E2F32" w:rsidRDefault="000E2F32" w:rsidP="00C14EF2">
      <w:pPr>
        <w:spacing w:line="276" w:lineRule="auto"/>
        <w:ind w:firstLine="0"/>
        <w:rPr>
          <w:rFonts w:cs="Arial"/>
          <w:b/>
          <w:szCs w:val="24"/>
        </w:rPr>
      </w:pPr>
      <w:r w:rsidRPr="003C0189">
        <w:rPr>
          <w:rFonts w:cs="Arial"/>
          <w:b/>
          <w:szCs w:val="24"/>
        </w:rPr>
        <w:t>PARTE UNO</w:t>
      </w:r>
      <w:r w:rsidR="00ED4431" w:rsidRPr="003C0189">
        <w:rPr>
          <w:rFonts w:cs="Arial"/>
          <w:b/>
          <w:szCs w:val="24"/>
        </w:rPr>
        <w:t xml:space="preserve"> (</w:t>
      </w:r>
      <w:r w:rsidRPr="003C0189">
        <w:rPr>
          <w:rFonts w:cs="Arial"/>
          <w:b/>
          <w:szCs w:val="24"/>
        </w:rPr>
        <w:t xml:space="preserve">Conociendo la </w:t>
      </w:r>
      <w:r w:rsidR="002F2681" w:rsidRPr="003C0189">
        <w:rPr>
          <w:rFonts w:cs="Arial"/>
          <w:b/>
          <w:szCs w:val="24"/>
        </w:rPr>
        <w:t>O</w:t>
      </w:r>
      <w:r w:rsidRPr="003C0189">
        <w:rPr>
          <w:rFonts w:cs="Arial"/>
          <w:b/>
          <w:szCs w:val="24"/>
        </w:rPr>
        <w:t>rganización</w:t>
      </w:r>
      <w:r w:rsidR="00ED4431" w:rsidRPr="003C0189">
        <w:rPr>
          <w:rFonts w:cs="Arial"/>
          <w:b/>
          <w:szCs w:val="24"/>
        </w:rPr>
        <w:t>)</w:t>
      </w:r>
    </w:p>
    <w:p w14:paraId="67CC2F4C" w14:textId="77777777" w:rsidR="002F3A27" w:rsidRPr="002F3A27" w:rsidRDefault="002F3A27" w:rsidP="00C14EF2">
      <w:pPr>
        <w:spacing w:line="276" w:lineRule="auto"/>
        <w:ind w:firstLine="0"/>
        <w:rPr>
          <w:rFonts w:cs="Arial"/>
          <w:b/>
          <w:sz w:val="12"/>
          <w:szCs w:val="12"/>
        </w:rPr>
      </w:pPr>
    </w:p>
    <w:p w14:paraId="66C47A8B" w14:textId="1BD76F07" w:rsidR="000E2F32" w:rsidRPr="003C0189" w:rsidRDefault="008B6B96" w:rsidP="00C14EF2">
      <w:pPr>
        <w:pStyle w:val="Prrafodelista"/>
        <w:numPr>
          <w:ilvl w:val="0"/>
          <w:numId w:val="4"/>
        </w:numPr>
        <w:spacing w:line="276" w:lineRule="auto"/>
        <w:rPr>
          <w:rFonts w:cs="Arial"/>
          <w:b/>
          <w:szCs w:val="24"/>
        </w:rPr>
      </w:pPr>
      <w:r w:rsidRPr="003C0189">
        <w:rPr>
          <w:rFonts w:cs="Arial"/>
          <w:b/>
          <w:szCs w:val="24"/>
        </w:rPr>
        <w:t>Contenido</w:t>
      </w:r>
    </w:p>
    <w:p w14:paraId="2C68A0DE" w14:textId="77777777" w:rsidR="00B309CA" w:rsidRPr="00B309CA" w:rsidRDefault="00B309CA" w:rsidP="00B309CA">
      <w:pPr>
        <w:pStyle w:val="Prrafodelista"/>
        <w:spacing w:line="276" w:lineRule="auto"/>
        <w:ind w:firstLine="0"/>
        <w:rPr>
          <w:rFonts w:cs="Arial"/>
          <w:b/>
          <w:sz w:val="12"/>
          <w:szCs w:val="12"/>
        </w:rPr>
      </w:pPr>
    </w:p>
    <w:p w14:paraId="24E03A9B" w14:textId="28FC21DD" w:rsidR="000E2F32" w:rsidRPr="003C0189" w:rsidRDefault="4A154688" w:rsidP="00C14EF2">
      <w:pPr>
        <w:pStyle w:val="Prrafodelista"/>
        <w:numPr>
          <w:ilvl w:val="0"/>
          <w:numId w:val="5"/>
        </w:numPr>
        <w:spacing w:line="276" w:lineRule="auto"/>
        <w:rPr>
          <w:rFonts w:cs="Arial"/>
          <w:szCs w:val="24"/>
        </w:rPr>
      </w:pPr>
      <w:r w:rsidRPr="4A154688">
        <w:rPr>
          <w:rFonts w:cs="Arial"/>
        </w:rPr>
        <w:t>¿Cuáles tipos de habitaciones ofrece? ¿Cuál propondrían adicionar?</w:t>
      </w:r>
    </w:p>
    <w:p w14:paraId="120A1939" w14:textId="2481F497" w:rsidR="4A154688" w:rsidRPr="003C0189" w:rsidRDefault="4A154688" w:rsidP="4A154688">
      <w:pPr>
        <w:spacing w:line="276" w:lineRule="auto"/>
        <w:ind w:left="360"/>
        <w:rPr>
          <w:rFonts w:cs="Arial"/>
          <w:sz w:val="12"/>
          <w:szCs w:val="12"/>
        </w:rPr>
      </w:pPr>
    </w:p>
    <w:p w14:paraId="7F0F78D8" w14:textId="58C3F2D3" w:rsidR="00B34D98" w:rsidRPr="003C0189" w:rsidRDefault="4A154688" w:rsidP="4A154688">
      <w:pPr>
        <w:pStyle w:val="NormalWeb"/>
        <w:spacing w:before="0" w:beforeAutospacing="0" w:after="0" w:afterAutospacing="0" w:line="276" w:lineRule="auto"/>
        <w:ind w:left="1418"/>
        <w:rPr>
          <w:rFonts w:cs="Arial"/>
          <w:lang w:val="es-CO"/>
        </w:rPr>
      </w:pPr>
      <w:r w:rsidRPr="003C0189">
        <w:rPr>
          <w:rFonts w:cs="Arial"/>
          <w:color w:val="000000" w:themeColor="text1"/>
          <w:lang w:val="es-CO"/>
        </w:rPr>
        <w:t>SELECT id</w:t>
      </w:r>
    </w:p>
    <w:p w14:paraId="6EA3054E" w14:textId="02A5C68D" w:rsidR="00B34D98" w:rsidRDefault="00B34D98" w:rsidP="00FC0D1F">
      <w:pPr>
        <w:pStyle w:val="NormalWeb"/>
        <w:spacing w:before="0" w:beforeAutospacing="0" w:after="0" w:afterAutospacing="0" w:line="276" w:lineRule="auto"/>
        <w:ind w:left="1426"/>
        <w:textAlignment w:val="baseline"/>
        <w:rPr>
          <w:rFonts w:cs="Arial"/>
          <w:color w:val="000000"/>
          <w:lang w:val="es-CO"/>
        </w:rPr>
      </w:pPr>
      <w:r w:rsidRPr="003C0189">
        <w:rPr>
          <w:rFonts w:cs="Arial"/>
          <w:color w:val="000000"/>
          <w:lang w:val="es-CO"/>
        </w:rPr>
        <w:t>FROM room</w:t>
      </w:r>
      <w:r w:rsidR="00FC0D1F" w:rsidRPr="003C0189">
        <w:rPr>
          <w:rFonts w:cs="Arial"/>
          <w:color w:val="000000"/>
          <w:lang w:val="es-CO"/>
        </w:rPr>
        <w:t>_type</w:t>
      </w:r>
    </w:p>
    <w:p w14:paraId="21770330" w14:textId="77777777" w:rsidR="003C0189" w:rsidRPr="003C0189" w:rsidRDefault="003C0189" w:rsidP="003C0189">
      <w:pPr>
        <w:pStyle w:val="NormalWeb"/>
        <w:spacing w:before="0" w:beforeAutospacing="0" w:after="0" w:afterAutospacing="0" w:line="276" w:lineRule="auto"/>
        <w:ind w:left="1426"/>
        <w:textAlignment w:val="baseline"/>
        <w:rPr>
          <w:rFonts w:cs="Arial"/>
          <w:color w:val="000000"/>
          <w:sz w:val="12"/>
          <w:szCs w:val="12"/>
          <w:lang w:val="es-CO"/>
        </w:rPr>
      </w:pPr>
    </w:p>
    <w:p w14:paraId="401533EA" w14:textId="7E4FFA10" w:rsidR="00BC53FE" w:rsidRPr="003C0189" w:rsidRDefault="00B34D98" w:rsidP="00FC0D1F">
      <w:pPr>
        <w:pStyle w:val="NormalWeb"/>
        <w:spacing w:before="0" w:beforeAutospacing="0" w:after="0" w:afterAutospacing="0" w:line="276" w:lineRule="auto"/>
        <w:ind w:left="1699"/>
        <w:textAlignment w:val="baseline"/>
        <w:rPr>
          <w:rFonts w:cs="Arial"/>
          <w:color w:val="000000"/>
          <w:lang w:val="es-CO"/>
        </w:rPr>
      </w:pPr>
      <w:r w:rsidRPr="00E635EB">
        <w:rPr>
          <w:rFonts w:cs="Arial"/>
          <w:b/>
          <w:color w:val="000000"/>
          <w:lang w:val="es-CO"/>
        </w:rPr>
        <w:t>R/</w:t>
      </w:r>
      <w:r w:rsidRPr="003C0189">
        <w:rPr>
          <w:rFonts w:cs="Arial"/>
          <w:color w:val="000000"/>
          <w:lang w:val="es-CO"/>
        </w:rPr>
        <w:t xml:space="preserve"> El hotel ofrece habitaciones tipo double, family, single</w:t>
      </w:r>
      <w:r w:rsidR="00FC0D1F" w:rsidRPr="003C0189">
        <w:rPr>
          <w:rFonts w:cs="Arial"/>
          <w:color w:val="000000"/>
          <w:lang w:val="es-CO"/>
        </w:rPr>
        <w:t xml:space="preserve"> y twin.</w:t>
      </w:r>
    </w:p>
    <w:p w14:paraId="6A691D47" w14:textId="27F0AED4" w:rsidR="00BC53FE" w:rsidRPr="003C0189" w:rsidRDefault="00B34D98" w:rsidP="007D340B">
      <w:pPr>
        <w:pStyle w:val="NormalWeb"/>
        <w:spacing w:before="0" w:beforeAutospacing="0" w:after="0" w:afterAutospacing="0" w:line="276" w:lineRule="auto"/>
        <w:ind w:left="1701"/>
        <w:rPr>
          <w:rFonts w:cs="Arial"/>
          <w:lang w:val="es-CO"/>
        </w:rPr>
      </w:pPr>
      <w:r w:rsidRPr="00E635EB">
        <w:rPr>
          <w:rFonts w:cs="Arial"/>
          <w:b/>
          <w:color w:val="000000"/>
          <w:lang w:val="es-CO"/>
        </w:rPr>
        <w:t xml:space="preserve">R/ </w:t>
      </w:r>
      <w:r w:rsidR="00BC53FE" w:rsidRPr="003C0189">
        <w:rPr>
          <w:rFonts w:cs="Arial"/>
          <w:color w:val="000000"/>
          <w:lang w:val="es-CO"/>
        </w:rPr>
        <w:t>Se puede añadir</w:t>
      </w:r>
      <w:r w:rsidR="00FC0D1F" w:rsidRPr="003C0189">
        <w:rPr>
          <w:rFonts w:cs="Arial"/>
          <w:color w:val="000000"/>
          <w:lang w:val="es-CO"/>
        </w:rPr>
        <w:t xml:space="preserve"> otras</w:t>
      </w:r>
      <w:r w:rsidR="00BC53FE" w:rsidRPr="003C0189">
        <w:rPr>
          <w:rFonts w:cs="Arial"/>
          <w:color w:val="000000"/>
          <w:lang w:val="es-CO"/>
        </w:rPr>
        <w:t xml:space="preserve"> </w:t>
      </w:r>
      <w:r w:rsidR="00FC0D1F" w:rsidRPr="003C0189">
        <w:rPr>
          <w:rFonts w:cs="Arial"/>
          <w:color w:val="000000"/>
          <w:lang w:val="es-CO"/>
        </w:rPr>
        <w:t>habitaciones como Executive Suit, Juinior Suit, Deluxe, VIP y Cabin</w:t>
      </w:r>
      <w:r w:rsidR="001C2F63">
        <w:rPr>
          <w:rFonts w:cs="Arial"/>
          <w:color w:val="000000"/>
          <w:lang w:val="es-CO"/>
        </w:rPr>
        <w:t>.</w:t>
      </w:r>
    </w:p>
    <w:p w14:paraId="05EC21E7" w14:textId="5034FE61" w:rsidR="00BC53FE" w:rsidRPr="003C0189" w:rsidRDefault="003C0189" w:rsidP="003C0189">
      <w:pPr>
        <w:pStyle w:val="NormalWeb"/>
        <w:spacing w:before="0" w:beforeAutospacing="0" w:after="0" w:afterAutospacing="0" w:line="276" w:lineRule="auto"/>
        <w:rPr>
          <w:rFonts w:cs="Arial"/>
          <w:sz w:val="12"/>
          <w:szCs w:val="12"/>
          <w:lang w:val="es-CO"/>
        </w:rPr>
      </w:pPr>
      <w:r w:rsidRPr="003C0189">
        <w:rPr>
          <w:rFonts w:cs="Arial"/>
          <w:lang w:val="es-CO"/>
        </w:rPr>
        <w:tab/>
      </w:r>
      <w:r w:rsidRPr="003C0189">
        <w:rPr>
          <w:rFonts w:cs="Arial"/>
          <w:lang w:val="es-CO"/>
        </w:rPr>
        <w:tab/>
      </w:r>
    </w:p>
    <w:p w14:paraId="0122C595" w14:textId="77777777" w:rsidR="00E635EB" w:rsidRDefault="4A154688" w:rsidP="0069004D">
      <w:pPr>
        <w:pStyle w:val="Prrafodelista"/>
        <w:numPr>
          <w:ilvl w:val="0"/>
          <w:numId w:val="5"/>
        </w:numPr>
        <w:spacing w:line="276" w:lineRule="auto"/>
        <w:rPr>
          <w:rFonts w:cs="Arial"/>
        </w:rPr>
      </w:pPr>
      <w:r w:rsidRPr="4A154688">
        <w:rPr>
          <w:rFonts w:cs="Arial"/>
        </w:rPr>
        <w:t>¿Cuántas habitaciones tiene</w:t>
      </w:r>
      <w:r w:rsidR="0069004D">
        <w:rPr>
          <w:rFonts w:cs="Arial"/>
        </w:rPr>
        <w:t xml:space="preserve"> el hotel</w:t>
      </w:r>
      <w:r w:rsidRPr="4A154688">
        <w:rPr>
          <w:rFonts w:cs="Arial"/>
        </w:rPr>
        <w:t>?, ¿Cuáles son familiares?,</w:t>
      </w:r>
    </w:p>
    <w:p w14:paraId="178146AA" w14:textId="2E028FB1" w:rsidR="000E2F32" w:rsidRPr="00E635EB" w:rsidRDefault="4A154688" w:rsidP="00E635EB">
      <w:pPr>
        <w:spacing w:line="276" w:lineRule="auto"/>
        <w:ind w:left="709" w:firstLine="360"/>
        <w:rPr>
          <w:rFonts w:cs="Arial"/>
          <w:szCs w:val="24"/>
        </w:rPr>
      </w:pPr>
      <w:r w:rsidRPr="00E635EB">
        <w:rPr>
          <w:rFonts w:cs="Arial"/>
        </w:rPr>
        <w:t>¿Cuántas de cada tipo?</w:t>
      </w:r>
    </w:p>
    <w:p w14:paraId="13895D5B" w14:textId="65150600" w:rsidR="4A154688" w:rsidRPr="003C0189" w:rsidRDefault="4A154688" w:rsidP="4A154688">
      <w:pPr>
        <w:spacing w:line="276" w:lineRule="auto"/>
        <w:ind w:left="360"/>
        <w:rPr>
          <w:rFonts w:cs="Arial"/>
          <w:sz w:val="12"/>
          <w:szCs w:val="12"/>
        </w:rPr>
      </w:pPr>
    </w:p>
    <w:p w14:paraId="6452BA5B" w14:textId="6DBA11C6" w:rsidR="00FC0D1F" w:rsidRPr="003C0189" w:rsidRDefault="4A154688" w:rsidP="4A154688">
      <w:pPr>
        <w:pStyle w:val="NormalWeb"/>
        <w:spacing w:before="0" w:beforeAutospacing="0" w:after="0" w:afterAutospacing="0" w:line="276" w:lineRule="auto"/>
        <w:ind w:left="1426"/>
        <w:textAlignment w:val="baseline"/>
        <w:rPr>
          <w:rFonts w:cs="Arial"/>
          <w:color w:val="000000"/>
          <w:lang w:val="es-CO"/>
        </w:rPr>
      </w:pPr>
      <w:r w:rsidRPr="003C0189">
        <w:rPr>
          <w:rFonts w:cs="Arial"/>
          <w:color w:val="000000" w:themeColor="text1"/>
          <w:lang w:val="es-CO"/>
        </w:rPr>
        <w:t>SELECT COUNT(id)</w:t>
      </w:r>
    </w:p>
    <w:p w14:paraId="681FB194" w14:textId="20A30822" w:rsidR="00FC0D1F" w:rsidRDefault="4A154688" w:rsidP="4A154688">
      <w:pPr>
        <w:pStyle w:val="NormalWeb"/>
        <w:spacing w:before="0" w:beforeAutospacing="0" w:after="0" w:afterAutospacing="0" w:line="276" w:lineRule="auto"/>
        <w:ind w:left="1426"/>
        <w:textAlignment w:val="baseline"/>
        <w:rPr>
          <w:rFonts w:cs="Arial"/>
          <w:color w:val="000000" w:themeColor="text1"/>
          <w:lang w:val="es-CO"/>
        </w:rPr>
      </w:pPr>
      <w:r w:rsidRPr="003C0189">
        <w:rPr>
          <w:rFonts w:cs="Arial"/>
          <w:color w:val="000000" w:themeColor="text1"/>
          <w:lang w:val="es-CO"/>
        </w:rPr>
        <w:t>FROM room</w:t>
      </w:r>
    </w:p>
    <w:p w14:paraId="18CB5C66" w14:textId="77777777" w:rsidR="0069004D" w:rsidRPr="0069004D" w:rsidRDefault="0069004D" w:rsidP="003C0189">
      <w:pPr>
        <w:pStyle w:val="NormalWeb"/>
        <w:spacing w:before="0" w:beforeAutospacing="0" w:after="0" w:afterAutospacing="0" w:line="276" w:lineRule="auto"/>
        <w:ind w:left="1426"/>
        <w:textAlignment w:val="baseline"/>
        <w:rPr>
          <w:rFonts w:cs="Arial"/>
          <w:color w:val="000000"/>
          <w:sz w:val="12"/>
          <w:szCs w:val="12"/>
          <w:lang w:val="es-CO"/>
        </w:rPr>
      </w:pPr>
    </w:p>
    <w:p w14:paraId="39C21B09" w14:textId="1114DAEF" w:rsidR="00B34D98" w:rsidRPr="003C0189" w:rsidRDefault="00B34D98" w:rsidP="00FC0D1F">
      <w:pPr>
        <w:pStyle w:val="NormalWeb"/>
        <w:spacing w:before="0" w:beforeAutospacing="0" w:after="0" w:afterAutospacing="0" w:line="276" w:lineRule="auto"/>
        <w:ind w:left="1699"/>
        <w:textAlignment w:val="baseline"/>
        <w:rPr>
          <w:rFonts w:cs="Arial"/>
          <w:lang w:val="es-CO"/>
        </w:rPr>
      </w:pPr>
      <w:r w:rsidRPr="00E635EB">
        <w:rPr>
          <w:rFonts w:cs="Arial"/>
          <w:b/>
          <w:color w:val="000000"/>
          <w:lang w:val="es-CO"/>
        </w:rPr>
        <w:t>R/</w:t>
      </w:r>
      <w:r w:rsidRPr="003C0189">
        <w:rPr>
          <w:rFonts w:cs="Arial"/>
          <w:color w:val="000000"/>
          <w:lang w:val="es-CO"/>
        </w:rPr>
        <w:t xml:space="preserve"> Tiene 30 habitaciones.</w:t>
      </w:r>
    </w:p>
    <w:p w14:paraId="25F6B5EB" w14:textId="71611819" w:rsidR="00BC53FE" w:rsidRPr="003C0189" w:rsidRDefault="0069004D" w:rsidP="4A154688">
      <w:pPr>
        <w:pStyle w:val="NormalWeb"/>
        <w:spacing w:before="0" w:beforeAutospacing="0" w:after="0" w:afterAutospacing="0" w:line="276" w:lineRule="auto"/>
        <w:rPr>
          <w:rFonts w:cs="Arial"/>
          <w:color w:val="000000" w:themeColor="text1"/>
          <w:sz w:val="12"/>
          <w:szCs w:val="12"/>
          <w:lang w:val="es-CO"/>
        </w:rPr>
      </w:pPr>
      <w:r>
        <w:rPr>
          <w:rFonts w:cs="Arial"/>
          <w:color w:val="000000" w:themeColor="text1"/>
          <w:sz w:val="12"/>
          <w:szCs w:val="12"/>
          <w:lang w:val="es-CO"/>
        </w:rPr>
        <w:tab/>
      </w:r>
      <w:r>
        <w:rPr>
          <w:rFonts w:cs="Arial"/>
          <w:color w:val="000000" w:themeColor="text1"/>
          <w:sz w:val="12"/>
          <w:szCs w:val="12"/>
          <w:lang w:val="es-CO"/>
        </w:rPr>
        <w:tab/>
      </w:r>
    </w:p>
    <w:p w14:paraId="02641802" w14:textId="770AB890" w:rsidR="007D340B" w:rsidRPr="003C0189" w:rsidRDefault="007D340B" w:rsidP="007D340B">
      <w:pPr>
        <w:pStyle w:val="NormalWeb"/>
        <w:spacing w:before="0" w:beforeAutospacing="0" w:after="0" w:afterAutospacing="0" w:line="276" w:lineRule="auto"/>
        <w:ind w:left="1429"/>
        <w:rPr>
          <w:rFonts w:cs="Arial"/>
          <w:color w:val="000000"/>
        </w:rPr>
      </w:pPr>
      <w:r w:rsidRPr="003C0189">
        <w:rPr>
          <w:rFonts w:cs="Arial"/>
          <w:color w:val="000000"/>
        </w:rPr>
        <w:t>SELECT room_type, COUNT(room_type)</w:t>
      </w:r>
    </w:p>
    <w:p w14:paraId="54F9A71E" w14:textId="77777777" w:rsidR="007D340B" w:rsidRPr="003C0189" w:rsidRDefault="007D340B" w:rsidP="007D340B">
      <w:pPr>
        <w:pStyle w:val="NormalWeb"/>
        <w:spacing w:before="0" w:beforeAutospacing="0" w:after="0" w:afterAutospacing="0" w:line="276" w:lineRule="auto"/>
        <w:ind w:left="1429"/>
        <w:rPr>
          <w:rFonts w:cs="Arial"/>
          <w:color w:val="000000"/>
        </w:rPr>
      </w:pPr>
      <w:r w:rsidRPr="003C0189">
        <w:rPr>
          <w:rFonts w:cs="Arial"/>
          <w:color w:val="000000"/>
        </w:rPr>
        <w:t>FROM room</w:t>
      </w:r>
    </w:p>
    <w:p w14:paraId="5E465C6C" w14:textId="22EC61CB" w:rsidR="007D340B" w:rsidRDefault="007D340B" w:rsidP="007D340B">
      <w:pPr>
        <w:pStyle w:val="NormalWeb"/>
        <w:spacing w:before="0" w:beforeAutospacing="0" w:after="0" w:afterAutospacing="0" w:line="276" w:lineRule="auto"/>
        <w:ind w:left="1429"/>
        <w:rPr>
          <w:rFonts w:cs="Arial"/>
          <w:color w:val="000000"/>
        </w:rPr>
      </w:pPr>
      <w:r w:rsidRPr="003C0189">
        <w:rPr>
          <w:rFonts w:cs="Arial"/>
          <w:color w:val="000000"/>
        </w:rPr>
        <w:t>GROUP BY room_typ</w:t>
      </w:r>
      <w:r w:rsidR="00FC0D1F" w:rsidRPr="003C0189">
        <w:rPr>
          <w:rFonts w:cs="Arial"/>
          <w:color w:val="000000"/>
        </w:rPr>
        <w:t>e</w:t>
      </w:r>
    </w:p>
    <w:p w14:paraId="5B47EFB2" w14:textId="77777777" w:rsidR="0069004D" w:rsidRPr="0069004D" w:rsidRDefault="0069004D" w:rsidP="003C0189">
      <w:pPr>
        <w:pStyle w:val="NormalWeb"/>
        <w:spacing w:before="0" w:beforeAutospacing="0" w:after="0" w:afterAutospacing="0" w:line="276" w:lineRule="auto"/>
        <w:ind w:left="1429"/>
        <w:rPr>
          <w:rFonts w:cs="Arial"/>
          <w:color w:val="000000"/>
          <w:sz w:val="12"/>
          <w:szCs w:val="12"/>
        </w:rPr>
      </w:pPr>
    </w:p>
    <w:p w14:paraId="6794DC33" w14:textId="333A7068" w:rsidR="00BC53FE" w:rsidRPr="003C0189" w:rsidRDefault="00B34D98" w:rsidP="007C121D">
      <w:pPr>
        <w:pStyle w:val="NormalWeb"/>
        <w:spacing w:before="0" w:beforeAutospacing="0" w:after="0" w:afterAutospacing="0" w:line="276" w:lineRule="auto"/>
        <w:ind w:left="1701"/>
        <w:rPr>
          <w:rFonts w:cs="Arial"/>
        </w:rPr>
      </w:pPr>
      <w:r w:rsidRPr="00E635EB">
        <w:rPr>
          <w:rFonts w:cs="Arial"/>
          <w:b/>
          <w:color w:val="000000"/>
        </w:rPr>
        <w:t>R/</w:t>
      </w:r>
      <w:r w:rsidRPr="003C0189">
        <w:rPr>
          <w:rFonts w:cs="Arial"/>
          <w:color w:val="000000"/>
        </w:rPr>
        <w:t xml:space="preserve"> En total son</w:t>
      </w:r>
      <w:r w:rsidR="007D340B" w:rsidRPr="003C0189">
        <w:rPr>
          <w:rFonts w:cs="Arial"/>
          <w:color w:val="000000"/>
        </w:rPr>
        <w:t xml:space="preserve"> 24 double,</w:t>
      </w:r>
      <w:r w:rsidRPr="003C0189">
        <w:rPr>
          <w:rFonts w:cs="Arial"/>
          <w:color w:val="000000"/>
        </w:rPr>
        <w:t xml:space="preserve"> </w:t>
      </w:r>
      <w:r w:rsidR="007D340B" w:rsidRPr="003C0189">
        <w:rPr>
          <w:rFonts w:cs="Arial"/>
          <w:color w:val="000000"/>
        </w:rPr>
        <w:t xml:space="preserve">3 family y </w:t>
      </w:r>
      <w:r w:rsidRPr="003C0189">
        <w:rPr>
          <w:rFonts w:cs="Arial"/>
          <w:color w:val="000000"/>
        </w:rPr>
        <w:t>3 single.</w:t>
      </w:r>
    </w:p>
    <w:p w14:paraId="63F71AD3" w14:textId="77777777" w:rsidR="007C121D" w:rsidRPr="003C0189" w:rsidRDefault="007C121D" w:rsidP="007C121D">
      <w:pPr>
        <w:pStyle w:val="NormalWeb"/>
        <w:spacing w:before="0" w:beforeAutospacing="0" w:after="0" w:afterAutospacing="0" w:line="276" w:lineRule="auto"/>
        <w:ind w:left="1701"/>
        <w:rPr>
          <w:rFonts w:cs="Arial"/>
          <w:sz w:val="12"/>
          <w:szCs w:val="12"/>
        </w:rPr>
      </w:pPr>
    </w:p>
    <w:p w14:paraId="0ED31DCC" w14:textId="276C8956" w:rsidR="000E2F32" w:rsidRPr="0098247F" w:rsidRDefault="4A154688" w:rsidP="00BC53FE">
      <w:pPr>
        <w:pStyle w:val="Prrafodelista"/>
        <w:numPr>
          <w:ilvl w:val="0"/>
          <w:numId w:val="5"/>
        </w:numPr>
        <w:spacing w:line="276" w:lineRule="auto"/>
        <w:rPr>
          <w:rFonts w:cs="Arial"/>
          <w:szCs w:val="24"/>
        </w:rPr>
      </w:pPr>
      <w:r w:rsidRPr="0098247F">
        <w:rPr>
          <w:rFonts w:cs="Arial"/>
        </w:rPr>
        <w:t xml:space="preserve">¿Cuántos clientes tiene registrados? </w:t>
      </w:r>
      <w:r w:rsidRPr="008524ED">
        <w:rPr>
          <w:rFonts w:cs="Arial"/>
        </w:rPr>
        <w:t>¿Cuántos en direcciones diferentes?</w:t>
      </w:r>
    </w:p>
    <w:p w14:paraId="77721DD0" w14:textId="588C7A26" w:rsidR="4A154688" w:rsidRPr="0098247F" w:rsidRDefault="4A154688" w:rsidP="4A154688">
      <w:pPr>
        <w:spacing w:line="276" w:lineRule="auto"/>
        <w:ind w:left="360"/>
        <w:rPr>
          <w:rFonts w:cs="Arial"/>
          <w:sz w:val="12"/>
          <w:szCs w:val="12"/>
        </w:rPr>
      </w:pPr>
    </w:p>
    <w:p w14:paraId="364FC9CE" w14:textId="77777777" w:rsidR="00C14EF2" w:rsidRPr="0098247F" w:rsidRDefault="4A154688" w:rsidP="4A154688">
      <w:pPr>
        <w:pStyle w:val="Prrafodelista"/>
        <w:spacing w:line="276" w:lineRule="auto"/>
        <w:ind w:left="1429" w:firstLine="0"/>
        <w:jc w:val="left"/>
        <w:rPr>
          <w:rFonts w:eastAsia="Times New Roman" w:cs="Arial"/>
          <w:szCs w:val="24"/>
          <w:lang w:val="en-US"/>
        </w:rPr>
      </w:pPr>
      <w:r w:rsidRPr="0098247F">
        <w:rPr>
          <w:rFonts w:eastAsia="Times New Roman" w:cs="Arial"/>
          <w:color w:val="000000" w:themeColor="text1"/>
          <w:szCs w:val="24"/>
          <w:lang w:val="en-US"/>
        </w:rPr>
        <w:t>SELECT COUNT(id)</w:t>
      </w:r>
    </w:p>
    <w:p w14:paraId="2DFDBD9A" w14:textId="77777777" w:rsidR="00C14EF2" w:rsidRPr="0098247F" w:rsidRDefault="4A154688" w:rsidP="4A154688">
      <w:pPr>
        <w:pStyle w:val="Prrafodelista"/>
        <w:spacing w:line="276" w:lineRule="auto"/>
        <w:ind w:left="1429" w:firstLine="0"/>
        <w:jc w:val="left"/>
        <w:rPr>
          <w:rFonts w:eastAsia="Times New Roman" w:cs="Arial"/>
          <w:color w:val="000000" w:themeColor="text1"/>
          <w:szCs w:val="24"/>
          <w:lang w:val="en-US"/>
        </w:rPr>
      </w:pPr>
      <w:r w:rsidRPr="0098247F">
        <w:rPr>
          <w:rFonts w:eastAsia="Times New Roman" w:cs="Arial"/>
          <w:color w:val="000000" w:themeColor="text1"/>
          <w:szCs w:val="24"/>
          <w:lang w:val="en-US"/>
        </w:rPr>
        <w:t>FROM guest</w:t>
      </w:r>
    </w:p>
    <w:p w14:paraId="67BD8BC8" w14:textId="77777777" w:rsidR="00E635EB" w:rsidRPr="0098247F" w:rsidRDefault="00E635EB" w:rsidP="003C0189">
      <w:pPr>
        <w:pStyle w:val="Prrafodelista"/>
        <w:spacing w:line="276" w:lineRule="auto"/>
        <w:ind w:left="1429" w:firstLine="0"/>
        <w:jc w:val="left"/>
        <w:rPr>
          <w:rFonts w:eastAsia="Times New Roman" w:cs="Arial"/>
          <w:sz w:val="12"/>
          <w:szCs w:val="12"/>
          <w:lang w:val="en-US"/>
        </w:rPr>
      </w:pPr>
    </w:p>
    <w:p w14:paraId="77315C5B" w14:textId="3A7D15E4" w:rsidR="007C121D" w:rsidRPr="004F3B00" w:rsidRDefault="4A154688" w:rsidP="4A154688">
      <w:pPr>
        <w:pStyle w:val="Prrafodelista"/>
        <w:spacing w:line="276" w:lineRule="auto"/>
        <w:ind w:left="1701" w:firstLine="0"/>
        <w:jc w:val="left"/>
        <w:rPr>
          <w:rFonts w:eastAsia="Times New Roman" w:cs="Arial"/>
          <w:szCs w:val="24"/>
          <w:lang w:val="en-US"/>
        </w:rPr>
      </w:pPr>
      <w:r w:rsidRPr="004F3B00">
        <w:rPr>
          <w:rFonts w:eastAsia="Times New Roman" w:cs="Arial"/>
          <w:b/>
          <w:color w:val="000000" w:themeColor="text1"/>
          <w:szCs w:val="24"/>
          <w:lang w:val="en-US"/>
        </w:rPr>
        <w:t>R/</w:t>
      </w:r>
      <w:r w:rsidRPr="004F3B00">
        <w:rPr>
          <w:rFonts w:eastAsia="Times New Roman" w:cs="Arial"/>
          <w:color w:val="000000" w:themeColor="text1"/>
          <w:szCs w:val="24"/>
          <w:lang w:val="en-US"/>
        </w:rPr>
        <w:t xml:space="preserve"> </w:t>
      </w:r>
      <w:r w:rsidR="00323C26" w:rsidRPr="004F3B00">
        <w:rPr>
          <w:rFonts w:eastAsia="Times New Roman" w:cs="Arial"/>
          <w:color w:val="000000" w:themeColor="text1"/>
          <w:szCs w:val="24"/>
          <w:lang w:val="en-US"/>
        </w:rPr>
        <w:t>En total hay 648</w:t>
      </w:r>
      <w:r w:rsidR="009B42E7" w:rsidRPr="004F3B00">
        <w:rPr>
          <w:rFonts w:eastAsia="Times New Roman" w:cs="Arial"/>
          <w:color w:val="000000" w:themeColor="text1"/>
          <w:szCs w:val="24"/>
          <w:lang w:val="en-US"/>
        </w:rPr>
        <w:t xml:space="preserve"> clientes registrados</w:t>
      </w:r>
      <w:r w:rsidR="00323C26" w:rsidRPr="004F3B00">
        <w:rPr>
          <w:rFonts w:eastAsia="Times New Roman" w:cs="Arial"/>
          <w:color w:val="000000" w:themeColor="text1"/>
          <w:szCs w:val="24"/>
          <w:lang w:val="en-US"/>
        </w:rPr>
        <w:t>.</w:t>
      </w:r>
    </w:p>
    <w:p w14:paraId="147A4D9F" w14:textId="291A685D" w:rsidR="00C14EF2" w:rsidRPr="004F3B00" w:rsidRDefault="00E635EB" w:rsidP="4A154688">
      <w:pPr>
        <w:spacing w:line="276" w:lineRule="auto"/>
        <w:ind w:left="709" w:firstLine="0"/>
        <w:jc w:val="left"/>
        <w:rPr>
          <w:rFonts w:eastAsia="Times New Roman" w:cs="Arial"/>
          <w:color w:val="000000"/>
          <w:sz w:val="12"/>
          <w:szCs w:val="12"/>
          <w:lang w:val="en-US"/>
        </w:rPr>
      </w:pPr>
      <w:r w:rsidRPr="004F3B00">
        <w:rPr>
          <w:rFonts w:eastAsia="Times New Roman" w:cs="Arial"/>
          <w:color w:val="000000"/>
          <w:szCs w:val="24"/>
          <w:lang w:val="en-US"/>
        </w:rPr>
        <w:tab/>
      </w:r>
      <w:r w:rsidRPr="004F3B00">
        <w:rPr>
          <w:rFonts w:eastAsia="Times New Roman" w:cs="Arial"/>
          <w:color w:val="000000"/>
          <w:szCs w:val="24"/>
          <w:lang w:val="en-US"/>
        </w:rPr>
        <w:tab/>
      </w:r>
    </w:p>
    <w:p w14:paraId="0F5AA965" w14:textId="3489E363" w:rsidR="00C14EF2" w:rsidRPr="003C0189" w:rsidRDefault="00C14EF2" w:rsidP="4A154688">
      <w:pPr>
        <w:spacing w:line="276" w:lineRule="auto"/>
        <w:ind w:left="709" w:firstLine="0"/>
        <w:jc w:val="left"/>
        <w:rPr>
          <w:rFonts w:eastAsia="Times New Roman" w:cs="Arial"/>
          <w:szCs w:val="24"/>
          <w:lang w:val="en-US"/>
        </w:rPr>
      </w:pPr>
      <w:r w:rsidRPr="004F3B00">
        <w:rPr>
          <w:rFonts w:eastAsia="Times New Roman" w:cs="Arial"/>
          <w:color w:val="000000"/>
          <w:szCs w:val="24"/>
          <w:lang w:val="en-US"/>
        </w:rPr>
        <w:tab/>
      </w:r>
      <w:r w:rsidRPr="003C0189">
        <w:rPr>
          <w:rFonts w:eastAsia="Times New Roman" w:cs="Arial"/>
          <w:color w:val="000000"/>
          <w:szCs w:val="24"/>
          <w:lang w:val="en-US"/>
        </w:rPr>
        <w:t>SELECT DISTINCT COUNT(guest_id) </w:t>
      </w:r>
    </w:p>
    <w:p w14:paraId="09DD73B3" w14:textId="78C3ED61" w:rsidR="00C14EF2" w:rsidRDefault="4A154688" w:rsidP="4A154688">
      <w:pPr>
        <w:spacing w:line="276" w:lineRule="auto"/>
        <w:ind w:left="698"/>
        <w:jc w:val="left"/>
        <w:rPr>
          <w:rFonts w:eastAsia="Times New Roman" w:cs="Arial"/>
          <w:color w:val="000000" w:themeColor="text1"/>
        </w:rPr>
      </w:pPr>
      <w:r w:rsidRPr="4A154688">
        <w:rPr>
          <w:rFonts w:eastAsia="Times New Roman" w:cs="Arial"/>
          <w:color w:val="000000" w:themeColor="text1"/>
        </w:rPr>
        <w:t>FROM booking</w:t>
      </w:r>
    </w:p>
    <w:p w14:paraId="732AA32B" w14:textId="77777777" w:rsidR="00E635EB" w:rsidRPr="00E635EB" w:rsidRDefault="00E635EB" w:rsidP="003C0189">
      <w:pPr>
        <w:spacing w:line="276" w:lineRule="auto"/>
        <w:ind w:left="698"/>
        <w:jc w:val="left"/>
        <w:rPr>
          <w:rFonts w:eastAsia="Times New Roman" w:cs="Arial"/>
          <w:color w:val="000000"/>
          <w:sz w:val="12"/>
          <w:szCs w:val="12"/>
        </w:rPr>
      </w:pPr>
    </w:p>
    <w:p w14:paraId="0F768931" w14:textId="4B6ED5DB" w:rsidR="007C121D" w:rsidRPr="009B42E7" w:rsidRDefault="4A154688" w:rsidP="4A154688">
      <w:pPr>
        <w:pStyle w:val="Prrafodelista"/>
        <w:spacing w:line="276" w:lineRule="auto"/>
        <w:ind w:left="1701" w:firstLine="0"/>
        <w:jc w:val="left"/>
        <w:rPr>
          <w:rFonts w:eastAsia="Times New Roman" w:cs="Arial"/>
          <w:color w:val="000000"/>
        </w:rPr>
      </w:pPr>
      <w:r w:rsidRPr="00E635EB">
        <w:rPr>
          <w:rFonts w:eastAsia="Times New Roman" w:cs="Arial"/>
          <w:b/>
        </w:rPr>
        <w:t>R/</w:t>
      </w:r>
      <w:r w:rsidRPr="4A154688">
        <w:rPr>
          <w:rFonts w:eastAsia="Times New Roman" w:cs="Arial"/>
        </w:rPr>
        <w:t xml:space="preserve"> </w:t>
      </w:r>
      <w:r w:rsidRPr="0033195C">
        <w:rPr>
          <w:rFonts w:eastAsia="Times New Roman" w:cs="Arial"/>
          <w:color w:val="000000" w:themeColor="text1"/>
        </w:rPr>
        <w:t>Número de Cuartos: 347</w:t>
      </w:r>
      <w:r w:rsidR="009B42E7">
        <w:rPr>
          <w:rFonts w:eastAsia="Times New Roman" w:cs="Arial"/>
          <w:color w:val="000000" w:themeColor="text1"/>
        </w:rPr>
        <w:t xml:space="preserve"> </w:t>
      </w:r>
      <w:r w:rsidR="009B42E7" w:rsidRPr="009B42E7">
        <w:rPr>
          <w:rFonts w:eastAsia="Times New Roman" w:cs="Arial"/>
          <w:color w:val="000000" w:themeColor="text1"/>
          <w:szCs w:val="24"/>
        </w:rPr>
        <w:t>clientes</w:t>
      </w:r>
      <w:r w:rsidR="009B42E7">
        <w:rPr>
          <w:rFonts w:eastAsia="Times New Roman" w:cs="Arial"/>
          <w:color w:val="000000" w:themeColor="text1"/>
          <w:szCs w:val="24"/>
        </w:rPr>
        <w:t xml:space="preserve"> únicos</w:t>
      </w:r>
      <w:r w:rsidR="009B42E7" w:rsidRPr="009B42E7">
        <w:rPr>
          <w:rFonts w:eastAsia="Times New Roman" w:cs="Arial"/>
          <w:color w:val="000000" w:themeColor="text1"/>
          <w:szCs w:val="24"/>
        </w:rPr>
        <w:t xml:space="preserve"> registrados</w:t>
      </w:r>
    </w:p>
    <w:p w14:paraId="5A520FEF" w14:textId="77777777" w:rsidR="00C14EF2" w:rsidRPr="005A3E81" w:rsidRDefault="00C14EF2" w:rsidP="00C14EF2">
      <w:pPr>
        <w:spacing w:line="276" w:lineRule="auto"/>
        <w:ind w:left="1069" w:firstLine="0"/>
        <w:rPr>
          <w:rFonts w:cs="Arial"/>
          <w:sz w:val="12"/>
          <w:szCs w:val="12"/>
        </w:rPr>
      </w:pPr>
    </w:p>
    <w:p w14:paraId="43D62850" w14:textId="648C5E4B" w:rsidR="4A154688" w:rsidRPr="002A184E" w:rsidRDefault="4A154688" w:rsidP="00E635EB">
      <w:pPr>
        <w:pStyle w:val="Prrafodelista"/>
        <w:numPr>
          <w:ilvl w:val="0"/>
          <w:numId w:val="5"/>
        </w:numPr>
        <w:spacing w:line="276" w:lineRule="auto"/>
        <w:rPr>
          <w:rFonts w:cs="Arial"/>
          <w:szCs w:val="24"/>
        </w:rPr>
      </w:pPr>
      <w:r w:rsidRPr="002A184E">
        <w:rPr>
          <w:rFonts w:cs="Arial"/>
        </w:rPr>
        <w:lastRenderedPageBreak/>
        <w:t>¿Entre qué fechas están hechas las reservas?</w:t>
      </w:r>
      <w:r w:rsidRPr="4A154688">
        <w:rPr>
          <w:rFonts w:cs="Arial"/>
        </w:rPr>
        <w:t xml:space="preserve"> ¿Cuál es el mayor número de noches reservadas?</w:t>
      </w:r>
    </w:p>
    <w:p w14:paraId="00EB9EDD" w14:textId="0EC35184" w:rsidR="002A184E" w:rsidRPr="002A184E" w:rsidRDefault="002A184E" w:rsidP="002A184E">
      <w:pPr>
        <w:pStyle w:val="Prrafodelista"/>
        <w:spacing w:line="276" w:lineRule="auto"/>
        <w:ind w:left="1418" w:firstLine="0"/>
        <w:rPr>
          <w:rFonts w:cs="Arial"/>
          <w:szCs w:val="24"/>
          <w:lang w:val="en-US"/>
        </w:rPr>
      </w:pPr>
      <w:r w:rsidRPr="002A184E">
        <w:rPr>
          <w:rFonts w:cs="Arial"/>
          <w:szCs w:val="24"/>
          <w:lang w:val="en-US"/>
        </w:rPr>
        <w:t>SELECT M</w:t>
      </w:r>
      <w:r w:rsidR="00203AF7">
        <w:rPr>
          <w:rFonts w:cs="Arial"/>
          <w:szCs w:val="24"/>
          <w:lang w:val="en-US"/>
        </w:rPr>
        <w:t>IN</w:t>
      </w:r>
      <w:r w:rsidRPr="002A184E">
        <w:rPr>
          <w:rFonts w:cs="Arial"/>
          <w:szCs w:val="24"/>
          <w:lang w:val="en-US"/>
        </w:rPr>
        <w:t>(booking_date),</w:t>
      </w:r>
      <w:r>
        <w:rPr>
          <w:rFonts w:cs="Arial"/>
          <w:szCs w:val="24"/>
          <w:lang w:val="en-US"/>
        </w:rPr>
        <w:t xml:space="preserve"> </w:t>
      </w:r>
      <w:r w:rsidRPr="002A184E">
        <w:rPr>
          <w:rFonts w:cs="Arial"/>
          <w:szCs w:val="24"/>
          <w:lang w:val="en-US"/>
        </w:rPr>
        <w:t>M</w:t>
      </w:r>
      <w:r>
        <w:rPr>
          <w:rFonts w:cs="Arial"/>
          <w:szCs w:val="24"/>
          <w:lang w:val="en-US"/>
        </w:rPr>
        <w:t>AX</w:t>
      </w:r>
      <w:r w:rsidRPr="002A184E">
        <w:rPr>
          <w:rFonts w:cs="Arial"/>
          <w:szCs w:val="24"/>
          <w:lang w:val="en-US"/>
        </w:rPr>
        <w:t>(booking_date)</w:t>
      </w:r>
      <w:r w:rsidRPr="002A184E">
        <w:rPr>
          <w:rFonts w:cs="Arial"/>
          <w:szCs w:val="24"/>
          <w:lang w:val="en-US"/>
        </w:rPr>
        <w:tab/>
      </w:r>
    </w:p>
    <w:p w14:paraId="1FCC4BCB" w14:textId="6A3A482B" w:rsidR="002A184E" w:rsidRDefault="002A184E" w:rsidP="002A184E">
      <w:pPr>
        <w:pStyle w:val="Prrafodelista"/>
        <w:spacing w:line="276" w:lineRule="auto"/>
        <w:ind w:left="1418" w:firstLine="0"/>
        <w:rPr>
          <w:rFonts w:cs="Arial"/>
          <w:szCs w:val="24"/>
        </w:rPr>
      </w:pPr>
      <w:r w:rsidRPr="002A184E">
        <w:rPr>
          <w:rFonts w:cs="Arial"/>
          <w:szCs w:val="24"/>
        </w:rPr>
        <w:t>FROM booking</w:t>
      </w:r>
    </w:p>
    <w:p w14:paraId="7BD8D0FA" w14:textId="77777777" w:rsidR="002A184E" w:rsidRPr="002A184E" w:rsidRDefault="002A184E" w:rsidP="002A184E">
      <w:pPr>
        <w:pStyle w:val="Prrafodelista"/>
        <w:spacing w:line="276" w:lineRule="auto"/>
        <w:ind w:left="1418" w:firstLine="0"/>
        <w:rPr>
          <w:rFonts w:cs="Arial"/>
          <w:sz w:val="12"/>
          <w:szCs w:val="12"/>
        </w:rPr>
      </w:pPr>
    </w:p>
    <w:p w14:paraId="0B2D2CC6" w14:textId="32EAB1BC" w:rsidR="00C14EF2" w:rsidRPr="001C2F63" w:rsidRDefault="001C2F63" w:rsidP="005A3E81">
      <w:pPr>
        <w:pStyle w:val="Prrafodelista"/>
        <w:spacing w:line="276" w:lineRule="auto"/>
        <w:ind w:left="1701" w:firstLine="0"/>
        <w:jc w:val="left"/>
        <w:rPr>
          <w:rFonts w:eastAsia="Times New Roman" w:cs="Arial"/>
          <w:szCs w:val="24"/>
        </w:rPr>
      </w:pPr>
      <w:r w:rsidRPr="001C2F63">
        <w:rPr>
          <w:rFonts w:eastAsia="Times New Roman" w:cs="Arial"/>
          <w:b/>
          <w:color w:val="000000" w:themeColor="text1"/>
          <w:szCs w:val="24"/>
        </w:rPr>
        <w:t xml:space="preserve">R/ </w:t>
      </w:r>
      <w:r w:rsidRPr="001C2F63">
        <w:rPr>
          <w:rFonts w:eastAsia="Times New Roman" w:cs="Arial"/>
          <w:color w:val="000000" w:themeColor="text1"/>
          <w:szCs w:val="24"/>
        </w:rPr>
        <w:t>Las reservas fueron h</w:t>
      </w:r>
      <w:r>
        <w:rPr>
          <w:rFonts w:eastAsia="Times New Roman" w:cs="Arial"/>
          <w:color w:val="000000" w:themeColor="text1"/>
          <w:szCs w:val="24"/>
        </w:rPr>
        <w:t xml:space="preserve">echas </w:t>
      </w:r>
      <w:r w:rsidR="002A184E">
        <w:rPr>
          <w:rFonts w:eastAsia="Times New Roman" w:cs="Arial"/>
          <w:color w:val="000000" w:themeColor="text1"/>
          <w:szCs w:val="24"/>
        </w:rPr>
        <w:t xml:space="preserve">entre el </w:t>
      </w:r>
      <w:r w:rsidR="004A36B4">
        <w:rPr>
          <w:rFonts w:eastAsia="Times New Roman" w:cs="Arial"/>
          <w:color w:val="000000" w:themeColor="text1"/>
          <w:szCs w:val="24"/>
        </w:rPr>
        <w:t>3 de noviembre y el 19 de diciembre de 2016.</w:t>
      </w:r>
    </w:p>
    <w:p w14:paraId="798767F1" w14:textId="77777777" w:rsidR="00C14EF2" w:rsidRPr="005A3E81" w:rsidRDefault="00C14EF2" w:rsidP="4A154688">
      <w:pPr>
        <w:pStyle w:val="Prrafodelista"/>
        <w:spacing w:line="276" w:lineRule="auto"/>
        <w:ind w:left="1429" w:firstLine="0"/>
        <w:jc w:val="left"/>
        <w:rPr>
          <w:rFonts w:eastAsia="Times New Roman" w:cs="Arial"/>
          <w:sz w:val="12"/>
          <w:szCs w:val="12"/>
        </w:rPr>
      </w:pPr>
    </w:p>
    <w:p w14:paraId="10920A5E" w14:textId="77777777" w:rsidR="00C14EF2" w:rsidRPr="003C0189" w:rsidRDefault="4A154688" w:rsidP="005A3E81">
      <w:pPr>
        <w:pStyle w:val="Prrafodelista"/>
        <w:spacing w:line="276" w:lineRule="auto"/>
        <w:ind w:left="1429" w:firstLine="0"/>
        <w:jc w:val="left"/>
        <w:rPr>
          <w:rFonts w:eastAsia="Times New Roman" w:cs="Arial"/>
          <w:szCs w:val="24"/>
          <w:lang w:val="en-US"/>
        </w:rPr>
      </w:pPr>
      <w:r w:rsidRPr="003C0189">
        <w:rPr>
          <w:rFonts w:eastAsia="Times New Roman" w:cs="Arial"/>
          <w:color w:val="000000" w:themeColor="text1"/>
          <w:szCs w:val="24"/>
          <w:lang w:val="en-US"/>
        </w:rPr>
        <w:t>SELECT MAX(nights)</w:t>
      </w:r>
    </w:p>
    <w:p w14:paraId="5FA4C55A" w14:textId="314BE048" w:rsidR="00C14EF2" w:rsidRDefault="4A154688" w:rsidP="001C2F63">
      <w:pPr>
        <w:pStyle w:val="Prrafodelista"/>
        <w:spacing w:line="276" w:lineRule="auto"/>
        <w:ind w:left="1418" w:firstLine="0"/>
        <w:jc w:val="left"/>
        <w:rPr>
          <w:rFonts w:eastAsia="Times New Roman" w:cs="Arial"/>
          <w:color w:val="000000" w:themeColor="text1"/>
          <w:szCs w:val="24"/>
          <w:lang w:val="en-US"/>
        </w:rPr>
      </w:pPr>
      <w:r w:rsidRPr="003C0189">
        <w:rPr>
          <w:rFonts w:eastAsia="Times New Roman" w:cs="Arial"/>
          <w:color w:val="000000" w:themeColor="text1"/>
          <w:szCs w:val="24"/>
          <w:lang w:val="en-US"/>
        </w:rPr>
        <w:t>FROM booking</w:t>
      </w:r>
    </w:p>
    <w:p w14:paraId="48A525F1" w14:textId="5FF1EBE8" w:rsidR="001C2F63" w:rsidRPr="005A3E81" w:rsidRDefault="001C2F63" w:rsidP="001C2F63">
      <w:pPr>
        <w:pStyle w:val="Prrafodelista"/>
        <w:spacing w:line="276" w:lineRule="auto"/>
        <w:ind w:left="1418" w:firstLine="0"/>
        <w:jc w:val="left"/>
        <w:rPr>
          <w:rFonts w:eastAsia="Times New Roman" w:cs="Arial"/>
          <w:color w:val="000000" w:themeColor="text1"/>
          <w:sz w:val="12"/>
          <w:szCs w:val="12"/>
          <w:lang w:val="en-US"/>
        </w:rPr>
      </w:pPr>
    </w:p>
    <w:p w14:paraId="73AC1186" w14:textId="653557FA" w:rsidR="001C2F63" w:rsidRPr="005A3E81" w:rsidRDefault="001C2F63" w:rsidP="005A3E81">
      <w:pPr>
        <w:pStyle w:val="Prrafodelista"/>
        <w:spacing w:line="276" w:lineRule="auto"/>
        <w:ind w:left="1701" w:firstLine="0"/>
        <w:jc w:val="left"/>
        <w:rPr>
          <w:rFonts w:eastAsia="Times New Roman" w:cs="Arial"/>
          <w:szCs w:val="24"/>
        </w:rPr>
      </w:pPr>
      <w:r w:rsidRPr="001C2F63">
        <w:rPr>
          <w:rFonts w:eastAsia="Times New Roman" w:cs="Arial"/>
          <w:b/>
          <w:color w:val="000000" w:themeColor="text1"/>
          <w:szCs w:val="24"/>
        </w:rPr>
        <w:t xml:space="preserve">R/ </w:t>
      </w:r>
      <w:r w:rsidRPr="001C2F63">
        <w:rPr>
          <w:rFonts w:eastAsia="Times New Roman" w:cs="Arial"/>
          <w:color w:val="000000" w:themeColor="text1"/>
          <w:szCs w:val="24"/>
        </w:rPr>
        <w:t>El mayor número de noches reservadas f</w:t>
      </w:r>
      <w:r>
        <w:rPr>
          <w:rFonts w:eastAsia="Times New Roman" w:cs="Arial"/>
          <w:color w:val="000000" w:themeColor="text1"/>
          <w:szCs w:val="24"/>
        </w:rPr>
        <w:t>ue</w:t>
      </w:r>
      <w:r w:rsidRPr="001C2F63">
        <w:rPr>
          <w:rFonts w:eastAsia="Times New Roman" w:cs="Arial"/>
          <w:color w:val="000000" w:themeColor="text1"/>
          <w:szCs w:val="24"/>
        </w:rPr>
        <w:t xml:space="preserve"> 7</w:t>
      </w:r>
      <w:r>
        <w:rPr>
          <w:rFonts w:eastAsia="Times New Roman" w:cs="Arial"/>
          <w:color w:val="000000" w:themeColor="text1"/>
          <w:szCs w:val="24"/>
        </w:rPr>
        <w:t>.</w:t>
      </w:r>
    </w:p>
    <w:p w14:paraId="505C7E46" w14:textId="77777777" w:rsidR="00C14EF2" w:rsidRPr="005A3E81" w:rsidRDefault="00C14EF2" w:rsidP="00C14EF2">
      <w:pPr>
        <w:spacing w:line="276" w:lineRule="auto"/>
        <w:rPr>
          <w:rFonts w:cs="Arial"/>
          <w:sz w:val="12"/>
          <w:szCs w:val="12"/>
        </w:rPr>
      </w:pPr>
    </w:p>
    <w:p w14:paraId="38741ED4" w14:textId="0C08D15C" w:rsidR="00C14EF2" w:rsidRPr="005A3E81" w:rsidRDefault="4A154688" w:rsidP="00C14EF2">
      <w:pPr>
        <w:pStyle w:val="Prrafodelista"/>
        <w:numPr>
          <w:ilvl w:val="0"/>
          <w:numId w:val="5"/>
        </w:numPr>
        <w:spacing w:line="276" w:lineRule="auto"/>
        <w:rPr>
          <w:rFonts w:cs="Arial"/>
          <w:szCs w:val="24"/>
        </w:rPr>
      </w:pPr>
      <w:r w:rsidRPr="4A154688">
        <w:rPr>
          <w:rFonts w:cs="Arial"/>
        </w:rPr>
        <w:t xml:space="preserve">¿Cuál es el valor promedio de consumo de extras en general? </w:t>
      </w:r>
      <w:r w:rsidRPr="007314CD">
        <w:rPr>
          <w:rFonts w:cs="Arial"/>
        </w:rPr>
        <w:t>¿y por reserva?</w:t>
      </w:r>
    </w:p>
    <w:p w14:paraId="2F6FB1F6" w14:textId="77777777" w:rsidR="005A3E81" w:rsidRPr="005A3E81" w:rsidRDefault="005A3E81" w:rsidP="005A3E81">
      <w:pPr>
        <w:pStyle w:val="Prrafodelista"/>
        <w:spacing w:line="276" w:lineRule="auto"/>
        <w:ind w:left="1069" w:firstLine="0"/>
        <w:rPr>
          <w:rFonts w:cs="Arial"/>
          <w:sz w:val="12"/>
          <w:szCs w:val="12"/>
        </w:rPr>
      </w:pPr>
    </w:p>
    <w:p w14:paraId="45F3BBB7" w14:textId="77777777" w:rsidR="005A3E81" w:rsidRPr="00EE652A" w:rsidRDefault="005A3E81" w:rsidP="005A3E81">
      <w:pPr>
        <w:pStyle w:val="Prrafodelista"/>
        <w:spacing w:line="276" w:lineRule="auto"/>
        <w:ind w:left="1429" w:firstLine="0"/>
        <w:jc w:val="left"/>
        <w:rPr>
          <w:rFonts w:eastAsia="Times New Roman" w:cs="Arial"/>
          <w:szCs w:val="24"/>
        </w:rPr>
      </w:pPr>
      <w:r w:rsidRPr="00EE652A">
        <w:rPr>
          <w:rFonts w:eastAsia="Times New Roman" w:cs="Arial"/>
          <w:color w:val="000000" w:themeColor="text1"/>
          <w:szCs w:val="24"/>
        </w:rPr>
        <w:t>SELECT AVG(amount)</w:t>
      </w:r>
    </w:p>
    <w:p w14:paraId="32754701" w14:textId="77777777" w:rsidR="005A3E81" w:rsidRPr="00EE652A" w:rsidRDefault="005A3E81" w:rsidP="005A3E81">
      <w:pPr>
        <w:pStyle w:val="Prrafodelista"/>
        <w:spacing w:line="276" w:lineRule="auto"/>
        <w:ind w:left="1429" w:firstLine="0"/>
        <w:jc w:val="left"/>
        <w:rPr>
          <w:rFonts w:eastAsia="Times New Roman" w:cs="Arial"/>
          <w:szCs w:val="24"/>
        </w:rPr>
      </w:pPr>
      <w:r w:rsidRPr="00EE652A">
        <w:rPr>
          <w:rFonts w:eastAsia="Times New Roman" w:cs="Arial"/>
          <w:color w:val="000000" w:themeColor="text1"/>
          <w:szCs w:val="24"/>
        </w:rPr>
        <w:t>FROM extra</w:t>
      </w:r>
    </w:p>
    <w:p w14:paraId="695A3D6F" w14:textId="77777777" w:rsidR="005A3E81" w:rsidRPr="005A3E81" w:rsidRDefault="005A3E81" w:rsidP="005A3E81">
      <w:pPr>
        <w:pStyle w:val="Prrafodelista"/>
        <w:spacing w:line="276" w:lineRule="auto"/>
        <w:ind w:left="1429" w:firstLine="0"/>
        <w:jc w:val="left"/>
        <w:rPr>
          <w:rFonts w:eastAsia="Times New Roman" w:cs="Arial"/>
          <w:b/>
          <w:color w:val="000000" w:themeColor="text1"/>
          <w:sz w:val="12"/>
          <w:szCs w:val="12"/>
        </w:rPr>
      </w:pPr>
    </w:p>
    <w:p w14:paraId="635D34D4" w14:textId="3F545D34" w:rsidR="00C14EF2" w:rsidRDefault="005A3E81" w:rsidP="0088641F">
      <w:pPr>
        <w:pStyle w:val="Prrafodelista"/>
        <w:spacing w:line="276" w:lineRule="auto"/>
        <w:ind w:left="1701" w:firstLine="0"/>
        <w:rPr>
          <w:rFonts w:eastAsia="Times New Roman" w:cs="Arial"/>
          <w:color w:val="000000" w:themeColor="text1"/>
          <w:szCs w:val="24"/>
        </w:rPr>
      </w:pPr>
      <w:r w:rsidRPr="005A3E81">
        <w:rPr>
          <w:rFonts w:eastAsia="Times New Roman" w:cs="Arial"/>
          <w:b/>
          <w:color w:val="000000" w:themeColor="text1"/>
          <w:szCs w:val="24"/>
        </w:rPr>
        <w:t xml:space="preserve">R/ </w:t>
      </w:r>
      <w:r w:rsidR="00337BD1">
        <w:rPr>
          <w:rFonts w:eastAsia="Times New Roman" w:cs="Arial"/>
          <w:color w:val="000000" w:themeColor="text1"/>
          <w:szCs w:val="24"/>
        </w:rPr>
        <w:t>El v</w:t>
      </w:r>
      <w:r w:rsidR="4A154688" w:rsidRPr="005A3E81">
        <w:rPr>
          <w:rFonts w:eastAsia="Times New Roman" w:cs="Arial"/>
          <w:color w:val="000000" w:themeColor="text1"/>
          <w:szCs w:val="24"/>
        </w:rPr>
        <w:t xml:space="preserve">alor </w:t>
      </w:r>
      <w:r w:rsidR="00337BD1">
        <w:rPr>
          <w:rFonts w:eastAsia="Times New Roman" w:cs="Arial"/>
          <w:color w:val="000000" w:themeColor="text1"/>
          <w:szCs w:val="24"/>
        </w:rPr>
        <w:t>p</w:t>
      </w:r>
      <w:r w:rsidR="4A154688" w:rsidRPr="005A3E81">
        <w:rPr>
          <w:rFonts w:eastAsia="Times New Roman" w:cs="Arial"/>
          <w:color w:val="000000" w:themeColor="text1"/>
          <w:szCs w:val="24"/>
        </w:rPr>
        <w:t xml:space="preserve">romedio </w:t>
      </w:r>
      <w:r w:rsidR="00337BD1">
        <w:rPr>
          <w:rFonts w:eastAsia="Times New Roman" w:cs="Arial"/>
          <w:color w:val="000000" w:themeColor="text1"/>
          <w:szCs w:val="24"/>
        </w:rPr>
        <w:t>de c</w:t>
      </w:r>
      <w:r w:rsidR="4A154688" w:rsidRPr="005A3E81">
        <w:rPr>
          <w:rFonts w:eastAsia="Times New Roman" w:cs="Arial"/>
          <w:color w:val="000000" w:themeColor="text1"/>
          <w:szCs w:val="24"/>
        </w:rPr>
        <w:t xml:space="preserve">onsumo </w:t>
      </w:r>
      <w:r w:rsidR="00337BD1">
        <w:rPr>
          <w:rFonts w:eastAsia="Times New Roman" w:cs="Arial"/>
          <w:color w:val="000000" w:themeColor="text1"/>
          <w:szCs w:val="24"/>
        </w:rPr>
        <w:t>de e</w:t>
      </w:r>
      <w:r w:rsidR="4A154688" w:rsidRPr="005A3E81">
        <w:rPr>
          <w:rFonts w:eastAsia="Times New Roman" w:cs="Arial"/>
          <w:color w:val="000000" w:themeColor="text1"/>
          <w:szCs w:val="24"/>
        </w:rPr>
        <w:t>xtras</w:t>
      </w:r>
      <w:r w:rsidR="00337BD1">
        <w:rPr>
          <w:rFonts w:eastAsia="Times New Roman" w:cs="Arial"/>
          <w:color w:val="000000" w:themeColor="text1"/>
          <w:szCs w:val="24"/>
        </w:rPr>
        <w:t xml:space="preserve"> </w:t>
      </w:r>
      <w:r w:rsidR="00337BD1" w:rsidRPr="00EE652A">
        <w:t>es</w:t>
      </w:r>
      <w:r w:rsidR="4A154688" w:rsidRPr="00EE652A">
        <w:t xml:space="preserve"> </w:t>
      </w:r>
      <w:r w:rsidR="00140CFD">
        <w:t>de</w:t>
      </w:r>
      <w:r w:rsidR="4A154688" w:rsidRPr="00EE652A">
        <w:t xml:space="preserve"> </w:t>
      </w:r>
      <w:r w:rsidR="00EE652A" w:rsidRPr="00EE652A">
        <w:t>£</w:t>
      </w:r>
      <w:r w:rsidR="4A154688" w:rsidRPr="00EE652A">
        <w:t>23</w:t>
      </w:r>
      <w:r w:rsidR="4A154688" w:rsidRPr="005A3E81">
        <w:rPr>
          <w:rFonts w:eastAsia="Times New Roman" w:cs="Arial"/>
          <w:color w:val="000000" w:themeColor="text1"/>
          <w:szCs w:val="24"/>
        </w:rPr>
        <w:t>.214493</w:t>
      </w:r>
    </w:p>
    <w:p w14:paraId="069F3071" w14:textId="77777777" w:rsidR="00116954" w:rsidRPr="00F878BF" w:rsidRDefault="00116954" w:rsidP="00116954">
      <w:pPr>
        <w:spacing w:line="276" w:lineRule="auto"/>
        <w:ind w:left="698"/>
        <w:jc w:val="left"/>
        <w:rPr>
          <w:rFonts w:eastAsia="Times New Roman" w:cs="Arial"/>
          <w:color w:val="000000" w:themeColor="text1"/>
          <w:sz w:val="12"/>
          <w:szCs w:val="12"/>
        </w:rPr>
      </w:pPr>
    </w:p>
    <w:p w14:paraId="443903F3" w14:textId="77777777" w:rsidR="00CF5E7F" w:rsidRPr="00CF5E7F" w:rsidRDefault="00CF5E7F" w:rsidP="00CF5E7F">
      <w:pPr>
        <w:pStyle w:val="Prrafodelista"/>
        <w:spacing w:line="276" w:lineRule="auto"/>
        <w:ind w:left="1429" w:firstLine="0"/>
        <w:jc w:val="left"/>
        <w:rPr>
          <w:rFonts w:eastAsia="Times New Roman" w:cs="Arial"/>
          <w:color w:val="000000" w:themeColor="text1"/>
          <w:szCs w:val="24"/>
          <w:lang w:val="en-US"/>
        </w:rPr>
      </w:pPr>
      <w:r w:rsidRPr="00CF5E7F">
        <w:rPr>
          <w:rFonts w:eastAsia="Times New Roman" w:cs="Arial"/>
          <w:color w:val="000000" w:themeColor="text1"/>
          <w:szCs w:val="24"/>
          <w:lang w:val="en-US"/>
        </w:rPr>
        <w:t>SELECT AVG(extra_average) AS average_average</w:t>
      </w:r>
    </w:p>
    <w:p w14:paraId="5A595F03" w14:textId="77777777" w:rsidR="00CF5E7F" w:rsidRPr="00CF5E7F" w:rsidRDefault="00CF5E7F" w:rsidP="00CF5E7F">
      <w:pPr>
        <w:pStyle w:val="Prrafodelista"/>
        <w:spacing w:line="276" w:lineRule="auto"/>
        <w:ind w:left="1429" w:firstLine="0"/>
        <w:jc w:val="left"/>
        <w:rPr>
          <w:rFonts w:eastAsia="Times New Roman" w:cs="Arial"/>
          <w:color w:val="000000" w:themeColor="text1"/>
          <w:szCs w:val="24"/>
          <w:lang w:val="en-US"/>
        </w:rPr>
      </w:pPr>
      <w:r w:rsidRPr="00CF5E7F">
        <w:rPr>
          <w:rFonts w:eastAsia="Times New Roman" w:cs="Arial"/>
          <w:color w:val="000000" w:themeColor="text1"/>
          <w:szCs w:val="24"/>
          <w:lang w:val="en-US"/>
        </w:rPr>
        <w:t>FROM (SELECT ROUND(AVG(amount),2) AS extra_average</w:t>
      </w:r>
    </w:p>
    <w:p w14:paraId="319ED8D9" w14:textId="7C53F586" w:rsidR="00CF5E7F" w:rsidRPr="00CF5E7F" w:rsidRDefault="00F878BF" w:rsidP="00F878BF">
      <w:pPr>
        <w:pStyle w:val="Prrafodelista"/>
        <w:spacing w:line="276" w:lineRule="auto"/>
        <w:ind w:left="1429" w:firstLine="698"/>
        <w:jc w:val="left"/>
        <w:rPr>
          <w:rFonts w:eastAsia="Times New Roman" w:cs="Arial"/>
          <w:color w:val="000000" w:themeColor="text1"/>
          <w:szCs w:val="24"/>
          <w:lang w:val="en-US"/>
        </w:rPr>
      </w:pPr>
      <w:r>
        <w:rPr>
          <w:rFonts w:eastAsia="Times New Roman" w:cs="Arial"/>
          <w:color w:val="000000" w:themeColor="text1"/>
          <w:szCs w:val="24"/>
          <w:lang w:val="en-US"/>
        </w:rPr>
        <w:t xml:space="preserve">  </w:t>
      </w:r>
      <w:r w:rsidR="00CF5E7F" w:rsidRPr="00CF5E7F">
        <w:rPr>
          <w:rFonts w:eastAsia="Times New Roman" w:cs="Arial"/>
          <w:color w:val="000000" w:themeColor="text1"/>
          <w:szCs w:val="24"/>
          <w:lang w:val="en-US"/>
        </w:rPr>
        <w:t>FROM extra</w:t>
      </w:r>
    </w:p>
    <w:p w14:paraId="0B94E209" w14:textId="5FFA9AD4" w:rsidR="00B3389E" w:rsidRDefault="00F878BF" w:rsidP="00F878BF">
      <w:pPr>
        <w:pStyle w:val="Prrafodelista"/>
        <w:spacing w:line="276" w:lineRule="auto"/>
        <w:ind w:left="2138" w:firstLine="0"/>
        <w:jc w:val="left"/>
        <w:rPr>
          <w:rFonts w:eastAsia="Times New Roman" w:cs="Arial"/>
          <w:color w:val="000000" w:themeColor="text1"/>
          <w:szCs w:val="24"/>
          <w:lang w:val="en-US"/>
        </w:rPr>
      </w:pPr>
      <w:r>
        <w:rPr>
          <w:rFonts w:eastAsia="Times New Roman" w:cs="Arial"/>
          <w:color w:val="000000" w:themeColor="text1"/>
          <w:szCs w:val="24"/>
          <w:lang w:val="en-US"/>
        </w:rPr>
        <w:t xml:space="preserve">  </w:t>
      </w:r>
      <w:r w:rsidR="00CF5E7F" w:rsidRPr="00CF5E7F">
        <w:rPr>
          <w:rFonts w:eastAsia="Times New Roman" w:cs="Arial"/>
          <w:color w:val="000000" w:themeColor="text1"/>
          <w:szCs w:val="24"/>
          <w:lang w:val="en-US"/>
        </w:rPr>
        <w:t>GROUP BY booking_id) AS subquery;</w:t>
      </w:r>
    </w:p>
    <w:p w14:paraId="63F4DD8F" w14:textId="6112F775" w:rsidR="00F878BF" w:rsidRPr="00F878BF" w:rsidRDefault="00F878BF" w:rsidP="00F878BF">
      <w:pPr>
        <w:spacing w:line="276" w:lineRule="auto"/>
        <w:jc w:val="left"/>
        <w:rPr>
          <w:rFonts w:eastAsia="Times New Roman" w:cs="Arial"/>
          <w:b/>
          <w:color w:val="000000" w:themeColor="text1"/>
          <w:sz w:val="12"/>
          <w:szCs w:val="12"/>
          <w:lang w:val="en-US"/>
        </w:rPr>
      </w:pPr>
      <w:r>
        <w:rPr>
          <w:rFonts w:eastAsia="Times New Roman" w:cs="Arial"/>
          <w:b/>
          <w:color w:val="000000" w:themeColor="text1"/>
          <w:sz w:val="12"/>
          <w:szCs w:val="12"/>
          <w:lang w:val="en-US"/>
        </w:rPr>
        <w:tab/>
      </w:r>
    </w:p>
    <w:p w14:paraId="0F84D1BB" w14:textId="22374FDE" w:rsidR="00116954" w:rsidRPr="007314CD" w:rsidRDefault="00116954" w:rsidP="007314CD">
      <w:pPr>
        <w:pStyle w:val="Prrafodelista"/>
        <w:spacing w:line="276" w:lineRule="auto"/>
        <w:ind w:left="1701" w:firstLine="0"/>
        <w:rPr>
          <w:rFonts w:eastAsia="Times New Roman" w:cs="Arial"/>
          <w:color w:val="000000" w:themeColor="text1"/>
          <w:szCs w:val="24"/>
        </w:rPr>
      </w:pPr>
      <w:r w:rsidRPr="005A3E81">
        <w:rPr>
          <w:rFonts w:eastAsia="Times New Roman" w:cs="Arial"/>
          <w:b/>
          <w:color w:val="000000" w:themeColor="text1"/>
          <w:szCs w:val="24"/>
        </w:rPr>
        <w:t xml:space="preserve">R/ </w:t>
      </w:r>
      <w:r>
        <w:rPr>
          <w:rFonts w:eastAsia="Times New Roman" w:cs="Arial"/>
          <w:color w:val="000000" w:themeColor="text1"/>
          <w:szCs w:val="24"/>
        </w:rPr>
        <w:t>El v</w:t>
      </w:r>
      <w:r w:rsidRPr="005A3E81">
        <w:rPr>
          <w:rFonts w:eastAsia="Times New Roman" w:cs="Arial"/>
          <w:color w:val="000000" w:themeColor="text1"/>
          <w:szCs w:val="24"/>
        </w:rPr>
        <w:t xml:space="preserve">alor </w:t>
      </w:r>
      <w:r>
        <w:rPr>
          <w:rFonts w:eastAsia="Times New Roman" w:cs="Arial"/>
          <w:color w:val="000000" w:themeColor="text1"/>
          <w:szCs w:val="24"/>
        </w:rPr>
        <w:t>p</w:t>
      </w:r>
      <w:r w:rsidRPr="005A3E81">
        <w:rPr>
          <w:rFonts w:eastAsia="Times New Roman" w:cs="Arial"/>
          <w:color w:val="000000" w:themeColor="text1"/>
          <w:szCs w:val="24"/>
        </w:rPr>
        <w:t xml:space="preserve">romedio </w:t>
      </w:r>
      <w:r>
        <w:rPr>
          <w:rFonts w:eastAsia="Times New Roman" w:cs="Arial"/>
          <w:color w:val="000000" w:themeColor="text1"/>
          <w:szCs w:val="24"/>
        </w:rPr>
        <w:t>de c</w:t>
      </w:r>
      <w:r w:rsidRPr="005A3E81">
        <w:rPr>
          <w:rFonts w:eastAsia="Times New Roman" w:cs="Arial"/>
          <w:color w:val="000000" w:themeColor="text1"/>
          <w:szCs w:val="24"/>
        </w:rPr>
        <w:t xml:space="preserve">onsumo </w:t>
      </w:r>
      <w:r>
        <w:rPr>
          <w:rFonts w:eastAsia="Times New Roman" w:cs="Arial"/>
          <w:color w:val="000000" w:themeColor="text1"/>
          <w:szCs w:val="24"/>
        </w:rPr>
        <w:t>de e</w:t>
      </w:r>
      <w:r w:rsidRPr="005A3E81">
        <w:rPr>
          <w:rFonts w:eastAsia="Times New Roman" w:cs="Arial"/>
          <w:color w:val="000000" w:themeColor="text1"/>
          <w:szCs w:val="24"/>
        </w:rPr>
        <w:t>xtras</w:t>
      </w:r>
      <w:r>
        <w:rPr>
          <w:rFonts w:eastAsia="Times New Roman" w:cs="Arial"/>
          <w:color w:val="000000" w:themeColor="text1"/>
          <w:szCs w:val="24"/>
        </w:rPr>
        <w:t xml:space="preserve"> </w:t>
      </w:r>
      <w:r w:rsidR="008435EE">
        <w:t xml:space="preserve">por reserva </w:t>
      </w:r>
      <w:r w:rsidRPr="00EE652A">
        <w:t xml:space="preserve">es </w:t>
      </w:r>
      <w:r>
        <w:t>de</w:t>
      </w:r>
      <w:r w:rsidRPr="00EE652A">
        <w:t xml:space="preserve"> £</w:t>
      </w:r>
      <w:r w:rsidR="007314CD">
        <w:t>23.337022.</w:t>
      </w:r>
    </w:p>
    <w:p w14:paraId="568ECF52" w14:textId="77777777" w:rsidR="005A3E81" w:rsidRPr="005A3E81" w:rsidRDefault="005A3E81" w:rsidP="005A3E81">
      <w:pPr>
        <w:spacing w:line="276" w:lineRule="auto"/>
        <w:ind w:left="1701" w:firstLine="0"/>
        <w:jc w:val="left"/>
        <w:rPr>
          <w:rFonts w:eastAsia="Times New Roman" w:cs="Arial"/>
          <w:sz w:val="12"/>
          <w:szCs w:val="12"/>
        </w:rPr>
      </w:pPr>
    </w:p>
    <w:p w14:paraId="76C7A7B0" w14:textId="17CFC0D3" w:rsidR="00C14EF2" w:rsidRPr="003C0189" w:rsidRDefault="4A154688" w:rsidP="00C14EF2">
      <w:pPr>
        <w:pStyle w:val="Prrafodelista"/>
        <w:numPr>
          <w:ilvl w:val="0"/>
          <w:numId w:val="5"/>
        </w:numPr>
        <w:spacing w:line="276" w:lineRule="auto"/>
        <w:rPr>
          <w:rFonts w:cs="Arial"/>
          <w:szCs w:val="24"/>
        </w:rPr>
      </w:pPr>
      <w:r w:rsidRPr="00C2378C">
        <w:rPr>
          <w:rFonts w:cs="Arial"/>
        </w:rPr>
        <w:t>Propongan una pregunta y respóndanla</w:t>
      </w:r>
      <w:r w:rsidRPr="4A154688">
        <w:rPr>
          <w:rFonts w:cs="Arial"/>
        </w:rPr>
        <w:t>.</w:t>
      </w:r>
    </w:p>
    <w:p w14:paraId="63B476C3" w14:textId="6E1CDFFD" w:rsidR="00C14EF2" w:rsidRPr="00C17EBF" w:rsidRDefault="00C14EF2" w:rsidP="005A3E81">
      <w:pPr>
        <w:spacing w:line="276" w:lineRule="auto"/>
        <w:ind w:left="349"/>
        <w:rPr>
          <w:rFonts w:cs="Arial"/>
          <w:sz w:val="12"/>
          <w:szCs w:val="12"/>
        </w:rPr>
      </w:pPr>
    </w:p>
    <w:p w14:paraId="3C2B571F" w14:textId="72E07974" w:rsidR="00C17EBF" w:rsidRPr="005A3E81" w:rsidRDefault="00122E44" w:rsidP="006D00BF">
      <w:pPr>
        <w:spacing w:line="276" w:lineRule="auto"/>
        <w:ind w:left="349"/>
        <w:rPr>
          <w:rFonts w:cs="Arial"/>
          <w:szCs w:val="24"/>
        </w:rPr>
      </w:pPr>
      <w:r>
        <w:rPr>
          <w:rFonts w:cs="Arial"/>
          <w:szCs w:val="24"/>
        </w:rPr>
        <w:t>¿Quién</w:t>
      </w:r>
      <w:r w:rsidR="00140EC7">
        <w:rPr>
          <w:rFonts w:cs="Arial"/>
          <w:szCs w:val="24"/>
        </w:rPr>
        <w:t>es</w:t>
      </w:r>
      <w:r>
        <w:rPr>
          <w:rFonts w:cs="Arial"/>
          <w:szCs w:val="24"/>
        </w:rPr>
        <w:t xml:space="preserve"> </w:t>
      </w:r>
      <w:r w:rsidR="00E243A2">
        <w:rPr>
          <w:rFonts w:cs="Arial"/>
          <w:szCs w:val="24"/>
        </w:rPr>
        <w:t>fue</w:t>
      </w:r>
      <w:r w:rsidR="00140EC7">
        <w:rPr>
          <w:rFonts w:cs="Arial"/>
          <w:szCs w:val="24"/>
        </w:rPr>
        <w:t>ron</w:t>
      </w:r>
      <w:r w:rsidR="00E243A2">
        <w:rPr>
          <w:rFonts w:cs="Arial"/>
          <w:szCs w:val="24"/>
        </w:rPr>
        <w:t xml:space="preserve"> l</w:t>
      </w:r>
      <w:r w:rsidR="00140EC7">
        <w:rPr>
          <w:rFonts w:cs="Arial"/>
          <w:szCs w:val="24"/>
        </w:rPr>
        <w:t>os</w:t>
      </w:r>
      <w:r w:rsidR="00E243A2">
        <w:rPr>
          <w:rFonts w:cs="Arial"/>
          <w:szCs w:val="24"/>
        </w:rPr>
        <w:t xml:space="preserve"> </w:t>
      </w:r>
      <w:r w:rsidR="004A4995">
        <w:rPr>
          <w:rFonts w:cs="Arial"/>
          <w:szCs w:val="24"/>
        </w:rPr>
        <w:t>último</w:t>
      </w:r>
      <w:r w:rsidR="00140EC7">
        <w:rPr>
          <w:rFonts w:cs="Arial"/>
          <w:szCs w:val="24"/>
        </w:rPr>
        <w:t>s</w:t>
      </w:r>
      <w:r w:rsidR="00E243A2">
        <w:rPr>
          <w:rFonts w:cs="Arial"/>
          <w:szCs w:val="24"/>
        </w:rPr>
        <w:t xml:space="preserve"> </w:t>
      </w:r>
      <w:r w:rsidR="004A4995">
        <w:rPr>
          <w:rFonts w:cs="Arial"/>
          <w:szCs w:val="24"/>
        </w:rPr>
        <w:t>huésped</w:t>
      </w:r>
      <w:r w:rsidR="00140EC7">
        <w:rPr>
          <w:rFonts w:cs="Arial"/>
          <w:szCs w:val="24"/>
        </w:rPr>
        <w:t>es</w:t>
      </w:r>
      <w:r w:rsidR="00566E52">
        <w:rPr>
          <w:rFonts w:cs="Arial"/>
          <w:szCs w:val="24"/>
        </w:rPr>
        <w:t xml:space="preserve"> </w:t>
      </w:r>
      <w:r w:rsidR="004A4995">
        <w:rPr>
          <w:rFonts w:cs="Arial"/>
          <w:szCs w:val="24"/>
        </w:rPr>
        <w:t>que se registr</w:t>
      </w:r>
      <w:r w:rsidR="00140EC7">
        <w:rPr>
          <w:rFonts w:cs="Arial"/>
          <w:szCs w:val="24"/>
        </w:rPr>
        <w:t>aron</w:t>
      </w:r>
      <w:r w:rsidR="004A4995">
        <w:rPr>
          <w:rFonts w:cs="Arial"/>
          <w:szCs w:val="24"/>
        </w:rPr>
        <w:t xml:space="preserve"> en el </w:t>
      </w:r>
      <w:r w:rsidR="00060BF5">
        <w:rPr>
          <w:rFonts w:cs="Arial"/>
          <w:szCs w:val="24"/>
        </w:rPr>
        <w:t>hotel?</w:t>
      </w:r>
    </w:p>
    <w:p w14:paraId="086F5D6D" w14:textId="77777777" w:rsidR="00060BF5" w:rsidRPr="007314CD" w:rsidRDefault="00060BF5" w:rsidP="006D00BF">
      <w:pPr>
        <w:spacing w:line="276" w:lineRule="auto"/>
        <w:ind w:left="349"/>
        <w:rPr>
          <w:rFonts w:cs="Arial"/>
          <w:sz w:val="12"/>
          <w:szCs w:val="12"/>
        </w:rPr>
      </w:pPr>
    </w:p>
    <w:p w14:paraId="13251741" w14:textId="0C687A63" w:rsidR="00140EC7" w:rsidRPr="00140EC7" w:rsidRDefault="00140EC7" w:rsidP="00573860">
      <w:pPr>
        <w:spacing w:line="276" w:lineRule="auto"/>
        <w:ind w:left="709" w:firstLine="709"/>
        <w:rPr>
          <w:rFonts w:cs="Arial"/>
          <w:szCs w:val="24"/>
          <w:lang w:val="en-US"/>
        </w:rPr>
      </w:pPr>
      <w:r w:rsidRPr="00140EC7">
        <w:rPr>
          <w:rFonts w:cs="Arial"/>
          <w:szCs w:val="24"/>
          <w:lang w:val="en-US"/>
        </w:rPr>
        <w:t xml:space="preserve">SELECT </w:t>
      </w:r>
      <w:r w:rsidR="0047573B">
        <w:rPr>
          <w:rFonts w:cs="Arial"/>
          <w:szCs w:val="24"/>
          <w:lang w:val="en-US"/>
        </w:rPr>
        <w:t>guest_id</w:t>
      </w:r>
      <w:r w:rsidRPr="00140EC7">
        <w:rPr>
          <w:rFonts w:cs="Arial"/>
          <w:szCs w:val="24"/>
          <w:lang w:val="en-US"/>
        </w:rPr>
        <w:t>,</w:t>
      </w:r>
      <w:r w:rsidR="00C32310">
        <w:rPr>
          <w:rFonts w:cs="Arial"/>
          <w:szCs w:val="24"/>
          <w:lang w:val="en-US"/>
        </w:rPr>
        <w:t xml:space="preserve"> </w:t>
      </w:r>
      <w:r w:rsidRPr="00140EC7">
        <w:rPr>
          <w:rFonts w:cs="Arial"/>
          <w:szCs w:val="24"/>
          <w:lang w:val="en-US"/>
        </w:rPr>
        <w:t>booking_date,</w:t>
      </w:r>
      <w:r w:rsidR="00C32310">
        <w:rPr>
          <w:rFonts w:cs="Arial"/>
          <w:szCs w:val="24"/>
          <w:lang w:val="en-US"/>
        </w:rPr>
        <w:t xml:space="preserve"> </w:t>
      </w:r>
      <w:r w:rsidRPr="00140EC7">
        <w:rPr>
          <w:rFonts w:cs="Arial"/>
          <w:szCs w:val="24"/>
          <w:lang w:val="en-US"/>
        </w:rPr>
        <w:t>arrival_time</w:t>
      </w:r>
      <w:r w:rsidR="00037539">
        <w:rPr>
          <w:rFonts w:cs="Arial"/>
          <w:szCs w:val="24"/>
          <w:lang w:val="en-US"/>
        </w:rPr>
        <w:t xml:space="preserve"> </w:t>
      </w:r>
    </w:p>
    <w:p w14:paraId="10F9D310" w14:textId="77777777" w:rsidR="00140EC7" w:rsidRPr="00140EC7" w:rsidRDefault="00140EC7" w:rsidP="00573860">
      <w:pPr>
        <w:spacing w:line="276" w:lineRule="auto"/>
        <w:ind w:left="709" w:firstLine="709"/>
        <w:rPr>
          <w:rFonts w:cs="Arial"/>
          <w:szCs w:val="24"/>
          <w:lang w:val="en-US"/>
        </w:rPr>
      </w:pPr>
      <w:r w:rsidRPr="00140EC7">
        <w:rPr>
          <w:rFonts w:cs="Arial"/>
          <w:szCs w:val="24"/>
          <w:lang w:val="en-US"/>
        </w:rPr>
        <w:t>FROM booking</w:t>
      </w:r>
    </w:p>
    <w:p w14:paraId="1A3C7724" w14:textId="704672F4" w:rsidR="000E2F32" w:rsidRDefault="00140EC7" w:rsidP="00573860">
      <w:pPr>
        <w:spacing w:line="276" w:lineRule="auto"/>
        <w:ind w:left="709" w:firstLine="709"/>
        <w:rPr>
          <w:rFonts w:cs="Arial"/>
          <w:szCs w:val="24"/>
          <w:lang w:val="en-US"/>
        </w:rPr>
      </w:pPr>
      <w:r w:rsidRPr="00140EC7">
        <w:rPr>
          <w:rFonts w:cs="Arial"/>
          <w:szCs w:val="24"/>
          <w:lang w:val="en-US"/>
        </w:rPr>
        <w:t>ORDER BY booking_date DESC</w:t>
      </w:r>
      <w:r w:rsidR="009668CD">
        <w:rPr>
          <w:rFonts w:cs="Arial"/>
          <w:szCs w:val="24"/>
          <w:lang w:val="en-US"/>
        </w:rPr>
        <w:t xml:space="preserve"> LIMIT 3</w:t>
      </w:r>
    </w:p>
    <w:p w14:paraId="71E970EF" w14:textId="77777777" w:rsidR="002D4852" w:rsidRPr="002D4852" w:rsidRDefault="002D4852" w:rsidP="00573860">
      <w:pPr>
        <w:spacing w:line="276" w:lineRule="auto"/>
        <w:ind w:left="709" w:firstLine="709"/>
        <w:rPr>
          <w:rFonts w:cs="Arial"/>
          <w:sz w:val="12"/>
          <w:szCs w:val="12"/>
          <w:lang w:val="en-US"/>
        </w:rPr>
      </w:pPr>
    </w:p>
    <w:p w14:paraId="4329E42E" w14:textId="77777777" w:rsidR="002D4852" w:rsidRPr="002D4852" w:rsidRDefault="002D4852" w:rsidP="002D4852">
      <w:pPr>
        <w:spacing w:line="276" w:lineRule="auto"/>
        <w:ind w:left="709" w:firstLine="709"/>
        <w:rPr>
          <w:rFonts w:cs="Arial"/>
          <w:szCs w:val="24"/>
          <w:lang w:val="en-US"/>
        </w:rPr>
      </w:pPr>
      <w:r w:rsidRPr="002D4852">
        <w:rPr>
          <w:rFonts w:cs="Arial"/>
          <w:szCs w:val="24"/>
          <w:lang w:val="en-US"/>
        </w:rPr>
        <w:t>SELECT *</w:t>
      </w:r>
    </w:p>
    <w:p w14:paraId="39238DE8" w14:textId="77777777" w:rsidR="002D4852" w:rsidRPr="002D4852" w:rsidRDefault="002D4852" w:rsidP="002D4852">
      <w:pPr>
        <w:spacing w:line="276" w:lineRule="auto"/>
        <w:ind w:left="709" w:firstLine="709"/>
        <w:rPr>
          <w:rFonts w:cs="Arial"/>
          <w:szCs w:val="24"/>
          <w:lang w:val="en-US"/>
        </w:rPr>
      </w:pPr>
      <w:r w:rsidRPr="002D4852">
        <w:rPr>
          <w:rFonts w:cs="Arial"/>
          <w:szCs w:val="24"/>
          <w:lang w:val="en-US"/>
        </w:rPr>
        <w:t>FROM guest</w:t>
      </w:r>
    </w:p>
    <w:p w14:paraId="103958C7" w14:textId="2407C4EA" w:rsidR="002D4852" w:rsidRDefault="002D4852" w:rsidP="002D4852">
      <w:pPr>
        <w:spacing w:line="276" w:lineRule="auto"/>
        <w:ind w:left="709" w:firstLine="709"/>
        <w:rPr>
          <w:rFonts w:cs="Arial"/>
          <w:szCs w:val="24"/>
          <w:lang w:val="en-US"/>
        </w:rPr>
      </w:pPr>
      <w:r w:rsidRPr="002D4852">
        <w:rPr>
          <w:rFonts w:cs="Arial"/>
          <w:szCs w:val="24"/>
          <w:lang w:val="en-US"/>
        </w:rPr>
        <w:t>WHERE id = 1526</w:t>
      </w:r>
    </w:p>
    <w:p w14:paraId="1B2C05D3" w14:textId="77777777" w:rsidR="002610AD" w:rsidRPr="002D4852" w:rsidRDefault="002610AD" w:rsidP="00573860">
      <w:pPr>
        <w:spacing w:line="276" w:lineRule="auto"/>
        <w:ind w:left="709" w:firstLine="709"/>
        <w:rPr>
          <w:rFonts w:cs="Arial"/>
          <w:sz w:val="12"/>
          <w:szCs w:val="12"/>
          <w:lang w:val="en-US"/>
        </w:rPr>
      </w:pPr>
    </w:p>
    <w:p w14:paraId="539AD624" w14:textId="151893D9" w:rsidR="00140EC7" w:rsidRPr="002610AD" w:rsidRDefault="002610AD" w:rsidP="002D4852">
      <w:pPr>
        <w:spacing w:line="276" w:lineRule="auto"/>
        <w:ind w:left="1701" w:firstLine="0"/>
        <w:rPr>
          <w:rFonts w:cs="Arial"/>
          <w:szCs w:val="24"/>
        </w:rPr>
      </w:pPr>
      <w:r w:rsidRPr="002610AD">
        <w:rPr>
          <w:rFonts w:cs="Arial"/>
          <w:b/>
          <w:bCs/>
          <w:szCs w:val="24"/>
        </w:rPr>
        <w:t xml:space="preserve">R/ </w:t>
      </w:r>
      <w:r w:rsidR="00AF79D5">
        <w:rPr>
          <w:rFonts w:cs="Arial"/>
          <w:szCs w:val="24"/>
        </w:rPr>
        <w:t xml:space="preserve">La última huésped en registrase fue Rachael Maskell el lunes </w:t>
      </w:r>
      <w:r w:rsidR="002D4852">
        <w:rPr>
          <w:rFonts w:cs="Arial"/>
          <w:szCs w:val="24"/>
        </w:rPr>
        <w:t>16 de diciembre de 2016 a la 1:00 p.m.</w:t>
      </w:r>
      <w:r w:rsidR="00693D9F">
        <w:rPr>
          <w:rFonts w:cs="Arial"/>
          <w:szCs w:val="24"/>
        </w:rPr>
        <w:t xml:space="preserve"> </w:t>
      </w:r>
    </w:p>
    <w:p w14:paraId="1E490B0E" w14:textId="77777777" w:rsidR="00D21472" w:rsidRPr="002610AD" w:rsidRDefault="00D21472" w:rsidP="00140EC7">
      <w:pPr>
        <w:spacing w:line="276" w:lineRule="auto"/>
        <w:ind w:firstLine="0"/>
        <w:rPr>
          <w:rFonts w:cs="Arial"/>
          <w:sz w:val="12"/>
          <w:szCs w:val="12"/>
        </w:rPr>
      </w:pPr>
    </w:p>
    <w:p w14:paraId="5B8DD6FB" w14:textId="77777777" w:rsidR="002F3A27" w:rsidRDefault="002F3A27">
      <w:pPr>
        <w:spacing w:after="160" w:line="259" w:lineRule="auto"/>
        <w:ind w:firstLine="0"/>
        <w:jc w:val="left"/>
        <w:rPr>
          <w:rFonts w:cs="Arial"/>
          <w:b/>
          <w:szCs w:val="24"/>
        </w:rPr>
      </w:pPr>
      <w:r>
        <w:rPr>
          <w:rFonts w:cs="Arial"/>
          <w:b/>
          <w:szCs w:val="24"/>
        </w:rPr>
        <w:br w:type="page"/>
      </w:r>
    </w:p>
    <w:p w14:paraId="6AAA5DA3" w14:textId="49B1D4E2" w:rsidR="000E2F32" w:rsidRPr="003C0189" w:rsidRDefault="000E2F32" w:rsidP="00BC53FE">
      <w:pPr>
        <w:pStyle w:val="Prrafodelista"/>
        <w:numPr>
          <w:ilvl w:val="0"/>
          <w:numId w:val="4"/>
        </w:numPr>
        <w:spacing w:line="276" w:lineRule="auto"/>
        <w:rPr>
          <w:rFonts w:cs="Arial"/>
          <w:b/>
          <w:szCs w:val="24"/>
        </w:rPr>
      </w:pPr>
      <w:r w:rsidRPr="003C0189">
        <w:rPr>
          <w:rFonts w:cs="Arial"/>
          <w:b/>
          <w:szCs w:val="24"/>
        </w:rPr>
        <w:lastRenderedPageBreak/>
        <w:t>Contexto</w:t>
      </w:r>
    </w:p>
    <w:p w14:paraId="71C1C15C" w14:textId="1FC9D46F" w:rsidR="00C14EF2" w:rsidRPr="003C0189" w:rsidRDefault="000E2F32" w:rsidP="00C14EF2">
      <w:pPr>
        <w:pStyle w:val="Prrafodelista"/>
        <w:numPr>
          <w:ilvl w:val="0"/>
          <w:numId w:val="6"/>
        </w:numPr>
        <w:spacing w:line="276" w:lineRule="auto"/>
        <w:rPr>
          <w:rFonts w:cs="Arial"/>
          <w:szCs w:val="24"/>
        </w:rPr>
      </w:pPr>
      <w:r w:rsidRPr="003C0189">
        <w:rPr>
          <w:rFonts w:cs="Arial"/>
          <w:b/>
          <w:szCs w:val="24"/>
        </w:rPr>
        <w:t>Misión</w:t>
      </w:r>
    </w:p>
    <w:p w14:paraId="3BAE513C" w14:textId="77777777" w:rsidR="0088641F" w:rsidRPr="0088641F" w:rsidRDefault="0088641F" w:rsidP="0088641F">
      <w:pPr>
        <w:pStyle w:val="Prrafodelista"/>
        <w:spacing w:line="276" w:lineRule="auto"/>
        <w:ind w:left="1069" w:firstLine="0"/>
        <w:rPr>
          <w:rFonts w:cs="Arial"/>
          <w:sz w:val="12"/>
          <w:szCs w:val="12"/>
        </w:rPr>
      </w:pPr>
    </w:p>
    <w:p w14:paraId="3843F932" w14:textId="341813C4" w:rsidR="002F2681" w:rsidRPr="003C0189" w:rsidRDefault="00C62470" w:rsidP="007C7F97">
      <w:pPr>
        <w:pStyle w:val="Prrafodelista"/>
        <w:spacing w:line="276" w:lineRule="auto"/>
        <w:ind w:left="1069" w:firstLine="0"/>
        <w:rPr>
          <w:rFonts w:cs="Arial"/>
          <w:szCs w:val="24"/>
        </w:rPr>
      </w:pPr>
      <w:r>
        <w:rPr>
          <w:rFonts w:cs="Arial"/>
          <w:szCs w:val="24"/>
        </w:rPr>
        <w:t>P</w:t>
      </w:r>
      <w:r w:rsidR="007C7F97" w:rsidRPr="003C0189">
        <w:rPr>
          <w:rFonts w:cs="Arial"/>
          <w:szCs w:val="24"/>
        </w:rPr>
        <w:t>roporcionar una base de datos eficiente y confiable para gestionar todas las operaciones relacionadas con la gestión de reservas, administración de huéspedes, seguimiento de inventario y análisis de datos para optimizar la experiencia del cliente y maximizar la eficiencia operativa en el sector hotelero.</w:t>
      </w:r>
    </w:p>
    <w:p w14:paraId="67A0C588" w14:textId="77777777" w:rsidR="00ED4431" w:rsidRPr="0088641F" w:rsidRDefault="00ED4431" w:rsidP="007C7F97">
      <w:pPr>
        <w:pStyle w:val="Prrafodelista"/>
        <w:spacing w:line="276" w:lineRule="auto"/>
        <w:ind w:left="1069" w:firstLine="0"/>
        <w:rPr>
          <w:rFonts w:cs="Arial"/>
          <w:sz w:val="12"/>
          <w:szCs w:val="12"/>
        </w:rPr>
      </w:pPr>
    </w:p>
    <w:p w14:paraId="28BF00CB" w14:textId="24A57014" w:rsidR="00C14EF2" w:rsidRPr="003C0189" w:rsidRDefault="000E2F32" w:rsidP="007C7F97">
      <w:pPr>
        <w:pStyle w:val="Prrafodelista"/>
        <w:numPr>
          <w:ilvl w:val="0"/>
          <w:numId w:val="6"/>
        </w:numPr>
        <w:spacing w:line="276" w:lineRule="auto"/>
        <w:rPr>
          <w:rFonts w:cs="Arial"/>
          <w:szCs w:val="24"/>
        </w:rPr>
      </w:pPr>
      <w:r w:rsidRPr="003C0189">
        <w:rPr>
          <w:rFonts w:cs="Arial"/>
          <w:b/>
          <w:szCs w:val="24"/>
        </w:rPr>
        <w:t>Servicios</w:t>
      </w:r>
      <w:r w:rsidR="007C7F97" w:rsidRPr="003C0189">
        <w:rPr>
          <w:rFonts w:cs="Arial"/>
          <w:szCs w:val="24"/>
        </w:rPr>
        <w:t xml:space="preserve"> </w:t>
      </w:r>
    </w:p>
    <w:p w14:paraId="2D60EA9C" w14:textId="77777777" w:rsidR="0088641F" w:rsidRPr="0088641F" w:rsidRDefault="0088641F" w:rsidP="0088641F">
      <w:pPr>
        <w:pStyle w:val="Prrafodelista"/>
        <w:spacing w:line="276" w:lineRule="auto"/>
        <w:ind w:left="1069" w:firstLine="0"/>
        <w:rPr>
          <w:rFonts w:cs="Arial"/>
          <w:sz w:val="12"/>
          <w:szCs w:val="12"/>
        </w:rPr>
      </w:pPr>
    </w:p>
    <w:p w14:paraId="65D74477" w14:textId="35B077C9" w:rsidR="007C7F97" w:rsidRPr="003C0189" w:rsidRDefault="007C7F97" w:rsidP="007C7F97">
      <w:pPr>
        <w:spacing w:line="276" w:lineRule="auto"/>
        <w:ind w:left="1069" w:firstLine="0"/>
        <w:rPr>
          <w:rFonts w:cs="Arial"/>
          <w:szCs w:val="24"/>
        </w:rPr>
      </w:pPr>
      <w:r w:rsidRPr="003C0189">
        <w:rPr>
          <w:rFonts w:cs="Arial"/>
          <w:szCs w:val="24"/>
        </w:rPr>
        <w:t>La organización ofrece a sus clientes una variedad de servicios y comodidades diseñados para brindar una experiencia confortable y satisfactoria durante su estadía. Algunos de estos servicios pueden incluir:</w:t>
      </w:r>
    </w:p>
    <w:p w14:paraId="0E6A7581" w14:textId="77777777" w:rsidR="007C7F97" w:rsidRPr="0088641F" w:rsidRDefault="007C7F97" w:rsidP="007C7F97">
      <w:pPr>
        <w:spacing w:line="276" w:lineRule="auto"/>
        <w:ind w:left="1069" w:firstLine="0"/>
        <w:rPr>
          <w:rFonts w:cs="Arial"/>
          <w:sz w:val="12"/>
          <w:szCs w:val="12"/>
        </w:rPr>
      </w:pPr>
    </w:p>
    <w:p w14:paraId="252A9B66" w14:textId="2B46476A" w:rsidR="007C7F97" w:rsidRPr="007C7F97" w:rsidRDefault="4A154688" w:rsidP="4A154688">
      <w:pPr>
        <w:pStyle w:val="Prrafodelista"/>
        <w:numPr>
          <w:ilvl w:val="0"/>
          <w:numId w:val="17"/>
        </w:numPr>
        <w:spacing w:line="276" w:lineRule="auto"/>
        <w:rPr>
          <w:rFonts w:cs="Arial"/>
        </w:rPr>
      </w:pPr>
      <w:r w:rsidRPr="4A154688">
        <w:rPr>
          <w:rFonts w:cs="Arial"/>
        </w:rPr>
        <w:t>Alojamiento en habitaciones bien equipadas</w:t>
      </w:r>
    </w:p>
    <w:p w14:paraId="6E98611B" w14:textId="5EBBE061" w:rsidR="007C7F97" w:rsidRPr="007C7F97" w:rsidRDefault="4A154688" w:rsidP="4A154688">
      <w:pPr>
        <w:pStyle w:val="Prrafodelista"/>
        <w:numPr>
          <w:ilvl w:val="0"/>
          <w:numId w:val="17"/>
        </w:numPr>
        <w:spacing w:line="276" w:lineRule="auto"/>
        <w:rPr>
          <w:rFonts w:cs="Arial"/>
        </w:rPr>
      </w:pPr>
      <w:r w:rsidRPr="4A154688">
        <w:rPr>
          <w:rFonts w:cs="Arial"/>
        </w:rPr>
        <w:t>Servicio de limpieza diario</w:t>
      </w:r>
    </w:p>
    <w:p w14:paraId="66D24CD5" w14:textId="119C310D" w:rsidR="007C7F97" w:rsidRPr="007C7F97" w:rsidRDefault="4A154688" w:rsidP="4A154688">
      <w:pPr>
        <w:pStyle w:val="Prrafodelista"/>
        <w:numPr>
          <w:ilvl w:val="0"/>
          <w:numId w:val="17"/>
        </w:numPr>
        <w:spacing w:line="276" w:lineRule="auto"/>
        <w:rPr>
          <w:rFonts w:cs="Arial"/>
        </w:rPr>
      </w:pPr>
      <w:r w:rsidRPr="4A154688">
        <w:rPr>
          <w:rFonts w:cs="Arial"/>
        </w:rPr>
        <w:t>Desayuno incluido</w:t>
      </w:r>
    </w:p>
    <w:p w14:paraId="2CDA6351" w14:textId="6FAEC9F7" w:rsidR="007C7F97" w:rsidRPr="007C7F97" w:rsidRDefault="4A154688" w:rsidP="4A154688">
      <w:pPr>
        <w:pStyle w:val="Prrafodelista"/>
        <w:numPr>
          <w:ilvl w:val="0"/>
          <w:numId w:val="17"/>
        </w:numPr>
        <w:spacing w:line="276" w:lineRule="auto"/>
        <w:rPr>
          <w:rFonts w:cs="Arial"/>
        </w:rPr>
      </w:pPr>
      <w:r w:rsidRPr="4A154688">
        <w:rPr>
          <w:rFonts w:cs="Arial"/>
        </w:rPr>
        <w:t>Conexión Wi-Fi gratuita</w:t>
      </w:r>
    </w:p>
    <w:p w14:paraId="5120EF65" w14:textId="5ED788C6" w:rsidR="007C7F97" w:rsidRPr="007C7F97" w:rsidRDefault="4A154688" w:rsidP="4A154688">
      <w:pPr>
        <w:pStyle w:val="Prrafodelista"/>
        <w:numPr>
          <w:ilvl w:val="0"/>
          <w:numId w:val="17"/>
        </w:numPr>
        <w:spacing w:line="276" w:lineRule="auto"/>
        <w:rPr>
          <w:rFonts w:cs="Arial"/>
        </w:rPr>
      </w:pPr>
      <w:r w:rsidRPr="4A154688">
        <w:rPr>
          <w:rFonts w:cs="Arial"/>
        </w:rPr>
        <w:t>Estacionamiento seguro</w:t>
      </w:r>
    </w:p>
    <w:p w14:paraId="778CCEC7" w14:textId="32BC1BDD" w:rsidR="007C7F97" w:rsidRPr="007C7F97" w:rsidRDefault="4A154688" w:rsidP="4A154688">
      <w:pPr>
        <w:pStyle w:val="Prrafodelista"/>
        <w:numPr>
          <w:ilvl w:val="0"/>
          <w:numId w:val="17"/>
        </w:numPr>
        <w:spacing w:line="276" w:lineRule="auto"/>
        <w:rPr>
          <w:rFonts w:cs="Arial"/>
        </w:rPr>
      </w:pPr>
      <w:r w:rsidRPr="4A154688">
        <w:rPr>
          <w:rFonts w:cs="Arial"/>
        </w:rPr>
        <w:t>Recepción y atención al cliente las 24 horas</w:t>
      </w:r>
    </w:p>
    <w:p w14:paraId="6FE5A75E" w14:textId="375A8486" w:rsidR="007C7F97" w:rsidRPr="007C7F97" w:rsidRDefault="4A154688" w:rsidP="4A154688">
      <w:pPr>
        <w:pStyle w:val="Prrafodelista"/>
        <w:numPr>
          <w:ilvl w:val="0"/>
          <w:numId w:val="17"/>
        </w:numPr>
        <w:spacing w:line="276" w:lineRule="auto"/>
        <w:rPr>
          <w:rFonts w:cs="Arial"/>
        </w:rPr>
      </w:pPr>
      <w:r w:rsidRPr="4A154688">
        <w:rPr>
          <w:rFonts w:cs="Arial"/>
        </w:rPr>
        <w:t>Servicio de lavandería</w:t>
      </w:r>
    </w:p>
    <w:p w14:paraId="5852C3BF" w14:textId="5C10B6FA" w:rsidR="007C7F97" w:rsidRPr="007C7F97" w:rsidRDefault="4A154688" w:rsidP="4A154688">
      <w:pPr>
        <w:pStyle w:val="Prrafodelista"/>
        <w:numPr>
          <w:ilvl w:val="0"/>
          <w:numId w:val="17"/>
        </w:numPr>
        <w:spacing w:line="276" w:lineRule="auto"/>
        <w:rPr>
          <w:rFonts w:cs="Arial"/>
        </w:rPr>
      </w:pPr>
      <w:r w:rsidRPr="4A154688">
        <w:rPr>
          <w:rFonts w:cs="Arial"/>
        </w:rPr>
        <w:t>Instalaciones recreativas como piscina, gimnasio o spa</w:t>
      </w:r>
    </w:p>
    <w:p w14:paraId="7A2C674D" w14:textId="055D8C14" w:rsidR="007C7F97" w:rsidRPr="007C7F97" w:rsidRDefault="4A154688" w:rsidP="4A154688">
      <w:pPr>
        <w:pStyle w:val="Prrafodelista"/>
        <w:numPr>
          <w:ilvl w:val="0"/>
          <w:numId w:val="17"/>
        </w:numPr>
        <w:spacing w:line="276" w:lineRule="auto"/>
        <w:rPr>
          <w:rFonts w:cs="Arial"/>
        </w:rPr>
      </w:pPr>
      <w:r w:rsidRPr="4A154688">
        <w:rPr>
          <w:rFonts w:cs="Arial"/>
        </w:rPr>
        <w:t>Servicio de transporte</w:t>
      </w:r>
    </w:p>
    <w:p w14:paraId="26C5101B" w14:textId="2B2BDC06" w:rsidR="000E2F32" w:rsidRDefault="4A154688" w:rsidP="4A154688">
      <w:pPr>
        <w:pStyle w:val="Prrafodelista"/>
        <w:numPr>
          <w:ilvl w:val="0"/>
          <w:numId w:val="17"/>
        </w:numPr>
        <w:spacing w:line="276" w:lineRule="auto"/>
        <w:rPr>
          <w:rFonts w:cs="Arial"/>
        </w:rPr>
      </w:pPr>
      <w:r w:rsidRPr="4A154688">
        <w:rPr>
          <w:rFonts w:cs="Arial"/>
        </w:rPr>
        <w:t>Organización de tours y actividades locales</w:t>
      </w:r>
    </w:p>
    <w:p w14:paraId="05B35A77" w14:textId="77777777" w:rsidR="007C7F97" w:rsidRPr="0088641F" w:rsidRDefault="007C7F97" w:rsidP="007C7F97">
      <w:pPr>
        <w:spacing w:line="276" w:lineRule="auto"/>
        <w:rPr>
          <w:rFonts w:cs="Arial"/>
          <w:sz w:val="12"/>
          <w:szCs w:val="12"/>
        </w:rPr>
      </w:pPr>
    </w:p>
    <w:p w14:paraId="52F350C0" w14:textId="77777777" w:rsidR="000E2F32" w:rsidRPr="003C0189" w:rsidRDefault="000E2F32" w:rsidP="00BC53FE">
      <w:pPr>
        <w:pStyle w:val="Prrafodelista"/>
        <w:numPr>
          <w:ilvl w:val="0"/>
          <w:numId w:val="4"/>
        </w:numPr>
        <w:spacing w:line="276" w:lineRule="auto"/>
        <w:rPr>
          <w:rFonts w:cs="Arial"/>
          <w:b/>
          <w:szCs w:val="24"/>
        </w:rPr>
      </w:pPr>
      <w:r w:rsidRPr="003C0189">
        <w:rPr>
          <w:rFonts w:cs="Arial"/>
          <w:b/>
          <w:szCs w:val="24"/>
        </w:rPr>
        <w:t>Usuarios</w:t>
      </w:r>
    </w:p>
    <w:p w14:paraId="7702E51E" w14:textId="77777777" w:rsidR="00B309CA" w:rsidRPr="00B309CA" w:rsidRDefault="00B309CA" w:rsidP="00B309CA">
      <w:pPr>
        <w:pStyle w:val="Prrafodelista"/>
        <w:spacing w:line="276" w:lineRule="auto"/>
        <w:ind w:firstLine="0"/>
        <w:rPr>
          <w:rFonts w:cs="Arial"/>
          <w:b/>
          <w:sz w:val="12"/>
          <w:szCs w:val="12"/>
        </w:rPr>
      </w:pPr>
    </w:p>
    <w:p w14:paraId="794EB084" w14:textId="77777777" w:rsidR="002F2681" w:rsidRPr="003C0189" w:rsidRDefault="000E2F32" w:rsidP="00BC53FE">
      <w:pPr>
        <w:pStyle w:val="Prrafodelista"/>
        <w:numPr>
          <w:ilvl w:val="0"/>
          <w:numId w:val="7"/>
        </w:numPr>
        <w:spacing w:line="276" w:lineRule="auto"/>
        <w:rPr>
          <w:rFonts w:cs="Arial"/>
          <w:szCs w:val="24"/>
        </w:rPr>
      </w:pPr>
      <w:r w:rsidRPr="003C0189">
        <w:rPr>
          <w:rFonts w:cs="Arial"/>
          <w:szCs w:val="24"/>
        </w:rPr>
        <w:t>¿Cuáles son tres posibles usuarios de esta información?</w:t>
      </w:r>
    </w:p>
    <w:p w14:paraId="0E39F3A8" w14:textId="6742CADA" w:rsidR="000E2F32" w:rsidRPr="003C0189" w:rsidRDefault="4A154688" w:rsidP="00BC53FE">
      <w:pPr>
        <w:pStyle w:val="Prrafodelista"/>
        <w:spacing w:line="276" w:lineRule="auto"/>
        <w:ind w:left="1080" w:firstLine="0"/>
        <w:rPr>
          <w:rFonts w:cs="Arial"/>
          <w:szCs w:val="24"/>
        </w:rPr>
      </w:pPr>
      <w:r w:rsidRPr="4A154688">
        <w:rPr>
          <w:rFonts w:cs="Arial"/>
        </w:rPr>
        <w:t>¿Qué responsabilidades asumen en la organización?</w:t>
      </w:r>
    </w:p>
    <w:p w14:paraId="7389831C" w14:textId="4B23FF50" w:rsidR="4A154688" w:rsidRPr="000534D1" w:rsidRDefault="4A154688" w:rsidP="4A154688">
      <w:pPr>
        <w:spacing w:line="276" w:lineRule="auto"/>
        <w:ind w:left="1080" w:firstLine="0"/>
        <w:rPr>
          <w:rFonts w:cs="Arial"/>
          <w:sz w:val="12"/>
          <w:szCs w:val="12"/>
        </w:rPr>
      </w:pPr>
    </w:p>
    <w:p w14:paraId="6B54C3C9" w14:textId="29C8769D" w:rsidR="00ED4431" w:rsidRPr="003C0189" w:rsidRDefault="4A154688" w:rsidP="4A154688">
      <w:pPr>
        <w:spacing w:line="276" w:lineRule="auto"/>
        <w:ind w:left="1080" w:firstLine="0"/>
        <w:rPr>
          <w:rFonts w:cs="Arial"/>
          <w:szCs w:val="24"/>
        </w:rPr>
      </w:pPr>
      <w:r w:rsidRPr="00B309CA">
        <w:rPr>
          <w:rFonts w:cs="Arial"/>
          <w:b/>
        </w:rPr>
        <w:t>R/</w:t>
      </w:r>
      <w:r w:rsidRPr="4A154688">
        <w:rPr>
          <w:rFonts w:cs="Arial"/>
        </w:rPr>
        <w:t xml:space="preserve"> Tres posibles usuarios de la información proporcionada por la base de datos de SQLZoo GuestHouse podrían ser:</w:t>
      </w:r>
    </w:p>
    <w:p w14:paraId="2DE7D3FB" w14:textId="77777777" w:rsidR="00ED4431" w:rsidRPr="000534D1" w:rsidRDefault="00ED4431" w:rsidP="00ED4431">
      <w:pPr>
        <w:pStyle w:val="Prrafodelista"/>
        <w:spacing w:line="276" w:lineRule="auto"/>
        <w:ind w:left="1080" w:firstLine="0"/>
        <w:rPr>
          <w:rFonts w:cs="Arial"/>
          <w:sz w:val="12"/>
          <w:szCs w:val="12"/>
        </w:rPr>
      </w:pPr>
    </w:p>
    <w:p w14:paraId="31BC15A2" w14:textId="1F30DC0C" w:rsidR="00ED4431" w:rsidRPr="003C0189" w:rsidRDefault="00ED4431" w:rsidP="00B309CA">
      <w:pPr>
        <w:pStyle w:val="Prrafodelista"/>
        <w:numPr>
          <w:ilvl w:val="1"/>
          <w:numId w:val="18"/>
        </w:numPr>
        <w:spacing w:line="276" w:lineRule="auto"/>
        <w:ind w:left="1789"/>
        <w:rPr>
          <w:rFonts w:cs="Arial"/>
          <w:szCs w:val="24"/>
        </w:rPr>
      </w:pPr>
      <w:r w:rsidRPr="003C0189">
        <w:rPr>
          <w:rFonts w:cs="Arial"/>
          <w:b/>
          <w:szCs w:val="24"/>
        </w:rPr>
        <w:t>Gerentes y personal de operaciones del hotel</w:t>
      </w:r>
      <w:r w:rsidRPr="003C0189">
        <w:rPr>
          <w:rFonts w:cs="Arial"/>
          <w:szCs w:val="24"/>
        </w:rPr>
        <w:t>: Utilizan la información para realizar un seguimiento de las reservas, gestionar el inventario de habitaciones, coordinar el personal y mejorar la eficiencia operativa del hotel.</w:t>
      </w:r>
    </w:p>
    <w:p w14:paraId="1796AC57" w14:textId="77777777" w:rsidR="00ED4431" w:rsidRPr="000534D1" w:rsidRDefault="00ED4431" w:rsidP="00ED4431">
      <w:pPr>
        <w:pStyle w:val="Prrafodelista"/>
        <w:spacing w:line="276" w:lineRule="auto"/>
        <w:ind w:left="1080" w:firstLine="0"/>
        <w:rPr>
          <w:rFonts w:cs="Arial"/>
          <w:sz w:val="12"/>
          <w:szCs w:val="12"/>
        </w:rPr>
      </w:pPr>
    </w:p>
    <w:p w14:paraId="0A5E39D6" w14:textId="74CD564D" w:rsidR="00ED4431" w:rsidRPr="003C0189" w:rsidRDefault="00ED4431" w:rsidP="00ED4431">
      <w:pPr>
        <w:pStyle w:val="Prrafodelista"/>
        <w:numPr>
          <w:ilvl w:val="1"/>
          <w:numId w:val="18"/>
        </w:numPr>
        <w:spacing w:line="276" w:lineRule="auto"/>
        <w:rPr>
          <w:rFonts w:cs="Arial"/>
          <w:szCs w:val="24"/>
        </w:rPr>
      </w:pPr>
      <w:r w:rsidRPr="003C0189">
        <w:rPr>
          <w:rFonts w:cs="Arial"/>
          <w:b/>
          <w:szCs w:val="24"/>
        </w:rPr>
        <w:t>Huéspedes:</w:t>
      </w:r>
      <w:r w:rsidRPr="003C0189">
        <w:rPr>
          <w:rFonts w:cs="Arial"/>
          <w:szCs w:val="24"/>
        </w:rPr>
        <w:t xml:space="preserve"> Utilizan la información para realizar reservas, acceder a detalles sobre las instalaciones y servicios del hotel, y planificar su estancia </w:t>
      </w:r>
      <w:r w:rsidR="008F5559" w:rsidRPr="003C0189">
        <w:rPr>
          <w:rFonts w:cs="Arial"/>
          <w:szCs w:val="24"/>
        </w:rPr>
        <w:t xml:space="preserve">de acuerdo </w:t>
      </w:r>
      <w:r w:rsidR="008F5559" w:rsidRPr="00ED4431">
        <w:rPr>
          <w:rFonts w:cs="Arial"/>
          <w:szCs w:val="24"/>
        </w:rPr>
        <w:t>con</w:t>
      </w:r>
      <w:r w:rsidRPr="003C0189">
        <w:rPr>
          <w:rFonts w:cs="Arial"/>
          <w:szCs w:val="24"/>
        </w:rPr>
        <w:t xml:space="preserve"> sus necesidades y preferencias.</w:t>
      </w:r>
    </w:p>
    <w:p w14:paraId="5BDD6B02" w14:textId="77777777" w:rsidR="00ED4431" w:rsidRPr="000534D1" w:rsidRDefault="00ED4431" w:rsidP="00ED4431">
      <w:pPr>
        <w:pStyle w:val="Prrafodelista"/>
        <w:spacing w:line="276" w:lineRule="auto"/>
        <w:ind w:left="1080" w:firstLine="0"/>
        <w:rPr>
          <w:rFonts w:cs="Arial"/>
          <w:sz w:val="12"/>
          <w:szCs w:val="12"/>
        </w:rPr>
      </w:pPr>
    </w:p>
    <w:p w14:paraId="086D0097" w14:textId="3B6E46C3" w:rsidR="00ED4431" w:rsidRPr="003C0189" w:rsidRDefault="00ED4431" w:rsidP="00ED4431">
      <w:pPr>
        <w:pStyle w:val="Prrafodelista"/>
        <w:numPr>
          <w:ilvl w:val="1"/>
          <w:numId w:val="18"/>
        </w:numPr>
        <w:spacing w:line="276" w:lineRule="auto"/>
        <w:rPr>
          <w:rFonts w:cs="Arial"/>
          <w:szCs w:val="24"/>
        </w:rPr>
      </w:pPr>
      <w:r w:rsidRPr="003C0189">
        <w:rPr>
          <w:rFonts w:cs="Arial"/>
          <w:b/>
          <w:szCs w:val="24"/>
        </w:rPr>
        <w:t>Analistas de mercado y empresas de turismo:</w:t>
      </w:r>
      <w:r w:rsidRPr="003C0189">
        <w:rPr>
          <w:rFonts w:cs="Arial"/>
          <w:szCs w:val="24"/>
        </w:rPr>
        <w:t xml:space="preserve"> Utilizan la información para realizar análisis de datos sobre tendencias de reservas, </w:t>
      </w:r>
      <w:r w:rsidRPr="003C0189">
        <w:rPr>
          <w:rFonts w:cs="Arial"/>
          <w:szCs w:val="24"/>
        </w:rPr>
        <w:lastRenderedPageBreak/>
        <w:t>preferencias de los clientes, y la demanda de servicios adicionales, lo que les permite tomar decisiones informadas sobre estrategias de marketing y desarrollo de productos.</w:t>
      </w:r>
    </w:p>
    <w:p w14:paraId="0393F275" w14:textId="77777777" w:rsidR="000E2F32" w:rsidRPr="000534D1" w:rsidRDefault="000E2F32" w:rsidP="002F3A27">
      <w:pPr>
        <w:spacing w:line="276" w:lineRule="auto"/>
        <w:ind w:firstLine="0"/>
        <w:rPr>
          <w:rFonts w:cs="Arial"/>
          <w:sz w:val="12"/>
          <w:szCs w:val="12"/>
        </w:rPr>
      </w:pPr>
    </w:p>
    <w:p w14:paraId="17AB0495" w14:textId="3DD0107A" w:rsidR="000E2F32" w:rsidRPr="006D5610" w:rsidRDefault="14B4B0A1" w:rsidP="14B4B0A1">
      <w:pPr>
        <w:pStyle w:val="Prrafodelista"/>
        <w:numPr>
          <w:ilvl w:val="0"/>
          <w:numId w:val="4"/>
        </w:numPr>
        <w:spacing w:line="276" w:lineRule="auto"/>
        <w:rPr>
          <w:rFonts w:cs="Arial"/>
          <w:b/>
        </w:rPr>
      </w:pPr>
      <w:r w:rsidRPr="006D5610">
        <w:rPr>
          <w:rFonts w:cs="Arial"/>
          <w:b/>
        </w:rPr>
        <w:t>Ingeniería Reversa</w:t>
      </w:r>
    </w:p>
    <w:p w14:paraId="43969B94" w14:textId="708677A5" w:rsidR="00B309CA" w:rsidRPr="00B309CA" w:rsidRDefault="00B309CA" w:rsidP="00B309CA">
      <w:pPr>
        <w:pStyle w:val="Prrafodelista"/>
        <w:spacing w:line="276" w:lineRule="auto"/>
        <w:ind w:firstLine="0"/>
        <w:rPr>
          <w:rFonts w:cs="Arial"/>
          <w:b/>
          <w:sz w:val="12"/>
          <w:szCs w:val="12"/>
          <w:highlight w:val="yellow"/>
        </w:rPr>
      </w:pPr>
    </w:p>
    <w:p w14:paraId="73C78154" w14:textId="197A9801" w:rsidR="000E2F32" w:rsidRPr="003C0189" w:rsidRDefault="00ED4431" w:rsidP="00BC53FE">
      <w:pPr>
        <w:pStyle w:val="Prrafodelista"/>
        <w:numPr>
          <w:ilvl w:val="0"/>
          <w:numId w:val="8"/>
        </w:numPr>
        <w:spacing w:line="276" w:lineRule="auto"/>
        <w:rPr>
          <w:rFonts w:cs="Arial"/>
          <w:b/>
          <w:szCs w:val="24"/>
        </w:rPr>
      </w:pPr>
      <w:r w:rsidRPr="003C0189">
        <w:rPr>
          <w:rFonts w:cs="Arial"/>
          <w:b/>
          <w:szCs w:val="24"/>
        </w:rPr>
        <w:t>M</w:t>
      </w:r>
      <w:r w:rsidR="000E2F32" w:rsidRPr="003C0189">
        <w:rPr>
          <w:rFonts w:cs="Arial"/>
          <w:b/>
          <w:szCs w:val="24"/>
        </w:rPr>
        <w:t xml:space="preserve">odelo </w:t>
      </w:r>
      <w:r w:rsidRPr="003C0189">
        <w:rPr>
          <w:rFonts w:cs="Arial"/>
          <w:b/>
          <w:szCs w:val="24"/>
        </w:rPr>
        <w:t>L</w:t>
      </w:r>
      <w:r w:rsidR="000E2F32" w:rsidRPr="003C0189">
        <w:rPr>
          <w:rFonts w:cs="Arial"/>
          <w:b/>
          <w:szCs w:val="24"/>
        </w:rPr>
        <w:t>ógico</w:t>
      </w:r>
    </w:p>
    <w:p w14:paraId="1325AC7F" w14:textId="77777777" w:rsidR="00B309CA" w:rsidRPr="00B309CA" w:rsidRDefault="00B309CA" w:rsidP="00B309CA">
      <w:pPr>
        <w:pStyle w:val="Prrafodelista"/>
        <w:spacing w:line="276" w:lineRule="auto"/>
        <w:ind w:left="1080" w:firstLine="0"/>
        <w:rPr>
          <w:rFonts w:cs="Arial"/>
          <w:b/>
          <w:sz w:val="12"/>
          <w:szCs w:val="12"/>
        </w:rPr>
      </w:pPr>
    </w:p>
    <w:p w14:paraId="0F262878" w14:textId="24F33AB4" w:rsidR="00ED4431" w:rsidRPr="006D5610" w:rsidRDefault="006D5610" w:rsidP="00ED4431">
      <w:pPr>
        <w:pStyle w:val="Prrafodelista"/>
        <w:spacing w:line="276" w:lineRule="auto"/>
        <w:ind w:left="1080" w:firstLine="0"/>
        <w:rPr>
          <w:rFonts w:cs="Arial"/>
          <w:szCs w:val="24"/>
        </w:rPr>
      </w:pPr>
      <w:r>
        <w:rPr>
          <w:rFonts w:cs="Arial"/>
          <w:bCs/>
          <w:szCs w:val="24"/>
        </w:rPr>
        <w:t xml:space="preserve">El </w:t>
      </w:r>
      <w:r w:rsidR="00F578CB">
        <w:rPr>
          <w:rFonts w:cs="Arial"/>
          <w:bCs/>
          <w:szCs w:val="24"/>
        </w:rPr>
        <w:t xml:space="preserve">modelo se encuentra en el archivo </w:t>
      </w:r>
      <w:r w:rsidR="007026B0">
        <w:rPr>
          <w:rFonts w:cs="Arial"/>
          <w:bCs/>
          <w:szCs w:val="24"/>
        </w:rPr>
        <w:t>adjunto</w:t>
      </w:r>
      <w:r w:rsidR="00293782">
        <w:rPr>
          <w:rFonts w:cs="Arial"/>
          <w:bCs/>
          <w:szCs w:val="24"/>
        </w:rPr>
        <w:t xml:space="preserve"> </w:t>
      </w:r>
      <w:r w:rsidR="00375DB8" w:rsidRPr="00C31500">
        <w:rPr>
          <w:rFonts w:cs="Arial"/>
          <w:bCs/>
          <w:i/>
          <w:iCs/>
          <w:szCs w:val="24"/>
        </w:rPr>
        <w:t>guest.astah</w:t>
      </w:r>
    </w:p>
    <w:p w14:paraId="6F5E34A9" w14:textId="77777777" w:rsidR="00ED4431" w:rsidRPr="00B309CA" w:rsidRDefault="00ED4431" w:rsidP="00B309CA">
      <w:pPr>
        <w:spacing w:line="276" w:lineRule="auto"/>
        <w:ind w:left="1080" w:firstLine="0"/>
        <w:rPr>
          <w:rFonts w:cs="Arial"/>
          <w:b/>
          <w:sz w:val="12"/>
          <w:szCs w:val="12"/>
        </w:rPr>
      </w:pPr>
    </w:p>
    <w:p w14:paraId="7C191708" w14:textId="1D8F31EA" w:rsidR="00BC48F2" w:rsidRPr="003C0189" w:rsidRDefault="00ED4431" w:rsidP="00BC53FE">
      <w:pPr>
        <w:pStyle w:val="Prrafodelista"/>
        <w:numPr>
          <w:ilvl w:val="0"/>
          <w:numId w:val="8"/>
        </w:numPr>
        <w:spacing w:line="276" w:lineRule="auto"/>
        <w:rPr>
          <w:rFonts w:cs="Arial"/>
          <w:b/>
          <w:szCs w:val="24"/>
        </w:rPr>
      </w:pPr>
      <w:r w:rsidRPr="003C0189">
        <w:rPr>
          <w:rFonts w:cs="Arial"/>
          <w:b/>
          <w:szCs w:val="24"/>
        </w:rPr>
        <w:t>Diagrama</w:t>
      </w:r>
      <w:r w:rsidR="000E2F32" w:rsidRPr="003C0189">
        <w:rPr>
          <w:rFonts w:cs="Arial"/>
          <w:b/>
          <w:szCs w:val="24"/>
        </w:rPr>
        <w:t xml:space="preserve"> de </w:t>
      </w:r>
      <w:r w:rsidRPr="003C0189">
        <w:rPr>
          <w:rFonts w:cs="Arial"/>
          <w:b/>
          <w:szCs w:val="24"/>
        </w:rPr>
        <w:t>C</w:t>
      </w:r>
      <w:r w:rsidR="000E2F32" w:rsidRPr="003C0189">
        <w:rPr>
          <w:rFonts w:cs="Arial"/>
          <w:b/>
          <w:szCs w:val="24"/>
        </w:rPr>
        <w:t xml:space="preserve">onceptos </w:t>
      </w:r>
    </w:p>
    <w:p w14:paraId="17A6364B" w14:textId="3438ECBC" w:rsidR="000E2F32" w:rsidRPr="00B309CA" w:rsidRDefault="000E2F32" w:rsidP="00ED4431">
      <w:pPr>
        <w:spacing w:line="276" w:lineRule="auto"/>
        <w:ind w:left="1080" w:firstLine="0"/>
        <w:rPr>
          <w:rFonts w:cs="Arial"/>
          <w:sz w:val="12"/>
          <w:szCs w:val="12"/>
        </w:rPr>
      </w:pPr>
    </w:p>
    <w:p w14:paraId="2A8D4F80" w14:textId="5F28A504" w:rsidR="00B309CA" w:rsidRDefault="00E84799" w:rsidP="00C31500">
      <w:pPr>
        <w:pStyle w:val="Prrafodelista"/>
        <w:spacing w:line="276" w:lineRule="auto"/>
        <w:ind w:left="1080" w:firstLine="0"/>
        <w:rPr>
          <w:rFonts w:cs="Arial"/>
          <w:bCs/>
          <w:i/>
          <w:iCs/>
          <w:szCs w:val="24"/>
        </w:rPr>
      </w:pPr>
      <w:r>
        <w:rPr>
          <w:rFonts w:cs="Arial"/>
          <w:bCs/>
          <w:szCs w:val="24"/>
        </w:rPr>
        <w:t xml:space="preserve">El modelo se encuentra en el archivo adjunto </w:t>
      </w:r>
      <w:r w:rsidRPr="00C31500">
        <w:rPr>
          <w:rFonts w:cs="Arial"/>
          <w:bCs/>
          <w:i/>
          <w:iCs/>
          <w:szCs w:val="24"/>
        </w:rPr>
        <w:t>guest.asta</w:t>
      </w:r>
      <w:r w:rsidR="00C31500">
        <w:rPr>
          <w:rFonts w:cs="Arial"/>
          <w:bCs/>
          <w:i/>
          <w:iCs/>
          <w:szCs w:val="24"/>
        </w:rPr>
        <w:t>h</w:t>
      </w:r>
    </w:p>
    <w:p w14:paraId="4636CFD6" w14:textId="77777777" w:rsidR="00C31500" w:rsidRPr="00C31500" w:rsidRDefault="00C31500" w:rsidP="00C31500">
      <w:pPr>
        <w:spacing w:line="276" w:lineRule="auto"/>
        <w:ind w:firstLine="0"/>
        <w:rPr>
          <w:rFonts w:cs="Arial"/>
          <w:szCs w:val="24"/>
        </w:rPr>
      </w:pPr>
    </w:p>
    <w:p w14:paraId="2AF90EB9" w14:textId="44223033" w:rsidR="000E2F32" w:rsidRDefault="14B4B0A1" w:rsidP="00D51877">
      <w:pPr>
        <w:spacing w:line="276" w:lineRule="auto"/>
        <w:ind w:firstLine="0"/>
        <w:rPr>
          <w:rFonts w:cs="Arial"/>
          <w:b/>
        </w:rPr>
      </w:pPr>
      <w:r w:rsidRPr="00827E38">
        <w:rPr>
          <w:rFonts w:cs="Arial"/>
          <w:b/>
        </w:rPr>
        <w:t>PARTE DOS (Implementando)</w:t>
      </w:r>
    </w:p>
    <w:p w14:paraId="0314F7F1" w14:textId="77777777" w:rsidR="002F3A27" w:rsidRPr="002F3A27" w:rsidRDefault="002F3A27" w:rsidP="00D51877">
      <w:pPr>
        <w:spacing w:line="276" w:lineRule="auto"/>
        <w:ind w:firstLine="0"/>
        <w:rPr>
          <w:rFonts w:cs="Arial"/>
          <w:b/>
          <w:sz w:val="12"/>
          <w:szCs w:val="12"/>
        </w:rPr>
      </w:pPr>
    </w:p>
    <w:p w14:paraId="2761660E" w14:textId="099FA9AB" w:rsidR="000E2F32" w:rsidRPr="003C0189" w:rsidRDefault="000E2F32" w:rsidP="00D51877">
      <w:pPr>
        <w:pStyle w:val="Prrafodelista"/>
        <w:numPr>
          <w:ilvl w:val="0"/>
          <w:numId w:val="9"/>
        </w:numPr>
        <w:spacing w:line="276" w:lineRule="auto"/>
        <w:ind w:left="723"/>
        <w:rPr>
          <w:rFonts w:cs="Arial"/>
          <w:szCs w:val="24"/>
        </w:rPr>
      </w:pPr>
      <w:r w:rsidRPr="003C0189">
        <w:rPr>
          <w:rFonts w:cs="Arial"/>
          <w:szCs w:val="24"/>
        </w:rPr>
        <w:t xml:space="preserve">Implementen las consultas propuestas en </w:t>
      </w:r>
      <w:hyperlink r:id="rId8" w:history="1">
        <w:r w:rsidRPr="002F3A27">
          <w:rPr>
            <w:rStyle w:val="Hipervnculo"/>
            <w:rFonts w:cs="Arial"/>
            <w:szCs w:val="24"/>
          </w:rPr>
          <w:t>Easy Problems</w:t>
        </w:r>
      </w:hyperlink>
      <w:r w:rsidRPr="003C0189">
        <w:rPr>
          <w:rFonts w:cs="Arial"/>
          <w:szCs w:val="24"/>
        </w:rPr>
        <w:t xml:space="preserve"> en álgebra o cálculo y en SQL.</w:t>
      </w:r>
    </w:p>
    <w:p w14:paraId="5DE0B864" w14:textId="77777777" w:rsidR="00A003F3" w:rsidRPr="00B309CA" w:rsidRDefault="00A003F3" w:rsidP="00D51877">
      <w:pPr>
        <w:pStyle w:val="Prrafodelista"/>
        <w:spacing w:line="276" w:lineRule="auto"/>
        <w:ind w:left="723" w:firstLine="0"/>
        <w:rPr>
          <w:rFonts w:cs="Arial"/>
          <w:sz w:val="12"/>
          <w:szCs w:val="12"/>
        </w:rPr>
      </w:pPr>
    </w:p>
    <w:p w14:paraId="1D469245" w14:textId="74C4C1BE" w:rsidR="002A1349" w:rsidRDefault="002A1349" w:rsidP="00D51877">
      <w:pPr>
        <w:pStyle w:val="Prrafodelista"/>
        <w:numPr>
          <w:ilvl w:val="1"/>
          <w:numId w:val="4"/>
        </w:numPr>
        <w:spacing w:line="276" w:lineRule="auto"/>
        <w:rPr>
          <w:rFonts w:cs="Arial"/>
          <w:b/>
          <w:bCs/>
          <w:szCs w:val="24"/>
        </w:rPr>
      </w:pPr>
      <w:r w:rsidRPr="001A3A44">
        <w:rPr>
          <w:rFonts w:cs="Arial"/>
          <w:b/>
          <w:bCs/>
          <w:szCs w:val="24"/>
        </w:rPr>
        <w:t>SQL:</w:t>
      </w:r>
    </w:p>
    <w:p w14:paraId="60A46EFF" w14:textId="77777777" w:rsidR="00D51877" w:rsidRPr="00D51877" w:rsidRDefault="00D51877" w:rsidP="00D51877">
      <w:pPr>
        <w:pStyle w:val="Prrafodelista"/>
        <w:spacing w:line="276" w:lineRule="auto"/>
        <w:ind w:left="1070" w:firstLine="0"/>
        <w:rPr>
          <w:rFonts w:cs="Arial"/>
          <w:b/>
          <w:bCs/>
          <w:sz w:val="12"/>
          <w:szCs w:val="12"/>
        </w:rPr>
      </w:pPr>
    </w:p>
    <w:p w14:paraId="38CE59FD" w14:textId="3FCF2DE8" w:rsidR="002A1349" w:rsidRPr="002A1349" w:rsidRDefault="002A1349" w:rsidP="00D51877">
      <w:pPr>
        <w:pStyle w:val="Prrafodelista"/>
        <w:spacing w:line="276" w:lineRule="auto"/>
        <w:ind w:left="1418" w:firstLine="0"/>
        <w:rPr>
          <w:rFonts w:cs="Arial"/>
          <w:szCs w:val="24"/>
          <w:lang w:val="en-US"/>
        </w:rPr>
      </w:pPr>
      <w:r w:rsidRPr="002A1349">
        <w:rPr>
          <w:rFonts w:cs="Arial"/>
          <w:szCs w:val="24"/>
          <w:lang w:val="en-US"/>
        </w:rPr>
        <w:t>SELECT,</w:t>
      </w:r>
      <w:r>
        <w:rPr>
          <w:rFonts w:cs="Arial"/>
          <w:szCs w:val="24"/>
          <w:lang w:val="en-US"/>
        </w:rPr>
        <w:t xml:space="preserve"> </w:t>
      </w:r>
      <w:r w:rsidR="00CB534A" w:rsidRPr="004D248A">
        <w:rPr>
          <w:lang w:val="en-US"/>
        </w:rPr>
        <w:t>booking_date,</w:t>
      </w:r>
      <w:r w:rsidR="00E27693" w:rsidRPr="004D248A">
        <w:rPr>
          <w:lang w:val="en-US"/>
        </w:rPr>
        <w:t xml:space="preserve"> </w:t>
      </w:r>
      <w:r w:rsidRPr="002A1349">
        <w:rPr>
          <w:rFonts w:cs="Arial"/>
          <w:szCs w:val="24"/>
          <w:lang w:val="en-US"/>
        </w:rPr>
        <w:t>nights</w:t>
      </w:r>
    </w:p>
    <w:p w14:paraId="5F5F1800" w14:textId="77777777" w:rsidR="002A1349" w:rsidRPr="002A1349" w:rsidRDefault="002A1349" w:rsidP="00D51877">
      <w:pPr>
        <w:pStyle w:val="Prrafodelista"/>
        <w:spacing w:line="276" w:lineRule="auto"/>
        <w:ind w:left="1418" w:firstLine="0"/>
        <w:rPr>
          <w:rFonts w:cs="Arial"/>
          <w:szCs w:val="24"/>
          <w:lang w:val="en-US"/>
        </w:rPr>
      </w:pPr>
      <w:r w:rsidRPr="002A1349">
        <w:rPr>
          <w:rFonts w:cs="Arial"/>
          <w:szCs w:val="24"/>
          <w:lang w:val="en-US"/>
        </w:rPr>
        <w:t>FROM booking</w:t>
      </w:r>
    </w:p>
    <w:p w14:paraId="36C3B3ED" w14:textId="2951D628" w:rsidR="002A1349" w:rsidRDefault="002A1349" w:rsidP="00D51877">
      <w:pPr>
        <w:pStyle w:val="Prrafodelista"/>
        <w:spacing w:line="276" w:lineRule="auto"/>
        <w:ind w:left="1418" w:firstLine="0"/>
        <w:rPr>
          <w:rFonts w:cs="Arial"/>
          <w:szCs w:val="24"/>
          <w:lang w:val="en-US"/>
        </w:rPr>
      </w:pPr>
      <w:r w:rsidRPr="002A1349">
        <w:rPr>
          <w:rFonts w:cs="Arial"/>
          <w:szCs w:val="24"/>
          <w:lang w:val="en-US"/>
        </w:rPr>
        <w:t>WHERE guest_id = '1183'</w:t>
      </w:r>
    </w:p>
    <w:p w14:paraId="436DAA3E" w14:textId="77777777" w:rsidR="00D51877" w:rsidRPr="00D51877" w:rsidRDefault="00D51877" w:rsidP="00D51877">
      <w:pPr>
        <w:pStyle w:val="Prrafodelista"/>
        <w:spacing w:line="276" w:lineRule="auto"/>
        <w:ind w:left="1418" w:firstLine="0"/>
        <w:rPr>
          <w:rFonts w:cs="Arial"/>
          <w:sz w:val="12"/>
          <w:szCs w:val="12"/>
          <w:lang w:val="en-US"/>
        </w:rPr>
      </w:pPr>
    </w:p>
    <w:p w14:paraId="09412FD9" w14:textId="50DD2238" w:rsidR="002A1349" w:rsidRPr="00D51877" w:rsidRDefault="002A1349" w:rsidP="00D51877">
      <w:pPr>
        <w:pStyle w:val="Prrafodelista"/>
        <w:spacing w:line="276" w:lineRule="auto"/>
        <w:ind w:left="1418" w:firstLine="0"/>
        <w:rPr>
          <w:rFonts w:cs="Arial"/>
          <w:szCs w:val="24"/>
        </w:rPr>
      </w:pPr>
      <w:r w:rsidRPr="00D51877">
        <w:rPr>
          <w:rFonts w:cs="Arial"/>
          <w:b/>
          <w:bCs/>
          <w:szCs w:val="24"/>
        </w:rPr>
        <w:t>ALGEBRA:</w:t>
      </w:r>
      <w:r w:rsidR="006C2A52" w:rsidRPr="00D51877">
        <w:rPr>
          <w:rFonts w:cs="Arial"/>
          <w:szCs w:val="24"/>
        </w:rPr>
        <w:t xml:space="preserve"> </w:t>
      </w:r>
      <m:oMath>
        <m:sSub>
          <m:sSubPr>
            <m:ctrlPr>
              <w:rPr>
                <w:rFonts w:ascii="Cambria Math" w:hAnsi="Cambria Math" w:cs="Arial"/>
                <w:i/>
                <w:szCs w:val="24"/>
              </w:rPr>
            </m:ctrlPr>
          </m:sSubPr>
          <m:e>
            <m:r>
              <w:rPr>
                <w:rFonts w:ascii="Cambria Math" w:hAnsi="Cambria Math" w:cs="Arial"/>
                <w:szCs w:val="24"/>
              </w:rPr>
              <m:t>π</m:t>
            </m:r>
          </m:e>
          <m:sub>
            <m:d>
              <m:dPr>
                <m:ctrlPr>
                  <w:rPr>
                    <w:rFonts w:ascii="Cambria Math" w:hAnsi="Cambria Math" w:cs="Arial"/>
                    <w:i/>
                    <w:szCs w:val="24"/>
                  </w:rPr>
                </m:ctrlPr>
              </m:dPr>
              <m:e>
                <m:r>
                  <w:rPr>
                    <w:rFonts w:ascii="Cambria Math" w:hAnsi="Cambria Math" w:cs="Arial"/>
                    <w:szCs w:val="24"/>
                  </w:rPr>
                  <m:t>booking,nights</m:t>
                </m:r>
              </m:e>
            </m:d>
          </m:sub>
        </m:sSub>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σ</m:t>
                </m:r>
              </m:e>
              <m:sub>
                <m:d>
                  <m:dPr>
                    <m:ctrlPr>
                      <w:rPr>
                        <w:rFonts w:ascii="Cambria Math" w:hAnsi="Cambria Math" w:cs="Arial"/>
                        <w:i/>
                        <w:szCs w:val="24"/>
                      </w:rPr>
                    </m:ctrlPr>
                  </m:dPr>
                  <m:e>
                    <m:r>
                      <w:rPr>
                        <w:rFonts w:ascii="Cambria Math" w:hAnsi="Cambria Math" w:cs="Arial"/>
                        <w:szCs w:val="24"/>
                      </w:rPr>
                      <m:t>gues</m:t>
                    </m:r>
                    <m:sSub>
                      <m:sSubPr>
                        <m:ctrlPr>
                          <w:rPr>
                            <w:rFonts w:ascii="Cambria Math" w:hAnsi="Cambria Math" w:cs="Arial"/>
                            <w:i/>
                            <w:szCs w:val="24"/>
                          </w:rPr>
                        </m:ctrlPr>
                      </m:sSubPr>
                      <m:e>
                        <m:r>
                          <w:rPr>
                            <w:rFonts w:ascii="Cambria Math" w:hAnsi="Cambria Math" w:cs="Arial"/>
                            <w:szCs w:val="24"/>
                          </w:rPr>
                          <m:t>t</m:t>
                        </m:r>
                      </m:e>
                      <m:sub>
                        <m:r>
                          <w:rPr>
                            <w:rFonts w:ascii="Cambria Math" w:hAnsi="Cambria Math" w:cs="Arial"/>
                            <w:szCs w:val="24"/>
                          </w:rPr>
                          <m:t>id</m:t>
                        </m:r>
                      </m:sub>
                    </m:sSub>
                    <m:r>
                      <w:rPr>
                        <w:rFonts w:ascii="Cambria Math" w:hAnsi="Cambria Math" w:cs="Arial"/>
                        <w:szCs w:val="24"/>
                      </w:rPr>
                      <m:t xml:space="preserve"> = 1183) </m:t>
                    </m:r>
                  </m:e>
                </m:d>
              </m:sub>
            </m:sSub>
            <m:d>
              <m:dPr>
                <m:ctrlPr>
                  <w:rPr>
                    <w:rFonts w:ascii="Cambria Math" w:hAnsi="Cambria Math" w:cs="Arial"/>
                    <w:i/>
                    <w:szCs w:val="24"/>
                  </w:rPr>
                </m:ctrlPr>
              </m:dPr>
              <m:e>
                <m:r>
                  <w:rPr>
                    <w:rFonts w:ascii="Cambria Math" w:hAnsi="Cambria Math" w:cs="Arial"/>
                    <w:szCs w:val="24"/>
                  </w:rPr>
                  <m:t xml:space="preserve">booking </m:t>
                </m:r>
              </m:e>
            </m:d>
          </m:e>
        </m:d>
      </m:oMath>
    </w:p>
    <w:p w14:paraId="26E64C22" w14:textId="77777777" w:rsidR="00A92756" w:rsidRPr="00D51877" w:rsidRDefault="00A92756" w:rsidP="00D51877">
      <w:pPr>
        <w:pStyle w:val="Prrafodelista"/>
        <w:spacing w:line="276" w:lineRule="auto"/>
        <w:ind w:left="1440" w:firstLine="0"/>
        <w:rPr>
          <w:rFonts w:cs="Arial"/>
          <w:sz w:val="12"/>
          <w:szCs w:val="12"/>
        </w:rPr>
      </w:pPr>
    </w:p>
    <w:p w14:paraId="48732FF9" w14:textId="0947FA49" w:rsidR="00CD7510" w:rsidRDefault="00CD7510" w:rsidP="00D51877">
      <w:pPr>
        <w:pStyle w:val="Prrafodelista"/>
        <w:numPr>
          <w:ilvl w:val="1"/>
          <w:numId w:val="4"/>
        </w:numPr>
        <w:spacing w:line="276" w:lineRule="auto"/>
        <w:rPr>
          <w:rFonts w:cs="Arial"/>
          <w:b/>
          <w:bCs/>
          <w:szCs w:val="24"/>
        </w:rPr>
      </w:pPr>
      <w:r w:rsidRPr="001A3A44">
        <w:rPr>
          <w:rFonts w:cs="Arial"/>
          <w:b/>
          <w:bCs/>
          <w:szCs w:val="24"/>
        </w:rPr>
        <w:t>SQL:</w:t>
      </w:r>
    </w:p>
    <w:p w14:paraId="58EBA857" w14:textId="77777777" w:rsidR="00D51877" w:rsidRPr="00D51877" w:rsidRDefault="00D51877" w:rsidP="00D51877">
      <w:pPr>
        <w:pStyle w:val="Prrafodelista"/>
        <w:spacing w:line="276" w:lineRule="auto"/>
        <w:ind w:left="1070" w:firstLine="0"/>
        <w:rPr>
          <w:rFonts w:cs="Arial"/>
          <w:b/>
          <w:bCs/>
          <w:sz w:val="12"/>
          <w:szCs w:val="12"/>
        </w:rPr>
      </w:pPr>
    </w:p>
    <w:p w14:paraId="2285F37E" w14:textId="77777777" w:rsidR="00BD777A" w:rsidRPr="00BD777A" w:rsidRDefault="00BD777A" w:rsidP="00D51877">
      <w:pPr>
        <w:pStyle w:val="Prrafodelista"/>
        <w:spacing w:line="276" w:lineRule="auto"/>
        <w:ind w:left="1440" w:firstLine="0"/>
        <w:rPr>
          <w:rFonts w:cs="Arial"/>
          <w:szCs w:val="24"/>
          <w:lang w:val="en-US"/>
        </w:rPr>
      </w:pPr>
      <w:r w:rsidRPr="00BD777A">
        <w:rPr>
          <w:rFonts w:cs="Arial"/>
          <w:szCs w:val="24"/>
          <w:lang w:val="en-US"/>
        </w:rPr>
        <w:t xml:space="preserve">SELECT arrival_time, </w:t>
      </w:r>
    </w:p>
    <w:p w14:paraId="07DAF4AE" w14:textId="77777777" w:rsidR="00BD777A" w:rsidRPr="00BD777A" w:rsidRDefault="00BD777A" w:rsidP="00D51877">
      <w:pPr>
        <w:pStyle w:val="Prrafodelista"/>
        <w:spacing w:line="276" w:lineRule="auto"/>
        <w:ind w:left="1440" w:firstLine="0"/>
        <w:rPr>
          <w:rFonts w:cs="Arial"/>
          <w:szCs w:val="24"/>
          <w:lang w:val="en-US"/>
        </w:rPr>
      </w:pPr>
      <w:r w:rsidRPr="00BD777A">
        <w:rPr>
          <w:rFonts w:cs="Arial"/>
          <w:szCs w:val="24"/>
          <w:lang w:val="en-US"/>
        </w:rPr>
        <w:t xml:space="preserve">    (SELECT first_name FROM guest WHERE id = booking.guest_id) AS first_name, </w:t>
      </w:r>
    </w:p>
    <w:p w14:paraId="75E96AC2" w14:textId="77777777" w:rsidR="00BD777A" w:rsidRPr="00BD777A" w:rsidRDefault="00BD777A" w:rsidP="00D51877">
      <w:pPr>
        <w:pStyle w:val="Prrafodelista"/>
        <w:spacing w:line="276" w:lineRule="auto"/>
        <w:ind w:left="1440" w:firstLine="0"/>
        <w:rPr>
          <w:rFonts w:cs="Arial"/>
          <w:szCs w:val="24"/>
          <w:lang w:val="en-US"/>
        </w:rPr>
      </w:pPr>
      <w:r w:rsidRPr="00BD777A">
        <w:rPr>
          <w:rFonts w:cs="Arial"/>
          <w:szCs w:val="24"/>
          <w:lang w:val="en-US"/>
        </w:rPr>
        <w:t xml:space="preserve">    (SELECT last_name FROM guest WHERE id = booking.guest_id) AS last_name</w:t>
      </w:r>
    </w:p>
    <w:p w14:paraId="16B1937C" w14:textId="77777777" w:rsidR="00BD777A" w:rsidRPr="00BD777A" w:rsidRDefault="00BD777A" w:rsidP="00D51877">
      <w:pPr>
        <w:pStyle w:val="Prrafodelista"/>
        <w:spacing w:line="276" w:lineRule="auto"/>
        <w:ind w:left="1440" w:firstLine="0"/>
        <w:rPr>
          <w:rFonts w:cs="Arial"/>
          <w:szCs w:val="24"/>
          <w:lang w:val="en-US"/>
        </w:rPr>
      </w:pPr>
      <w:r w:rsidRPr="00BD777A">
        <w:rPr>
          <w:rFonts w:cs="Arial"/>
          <w:szCs w:val="24"/>
          <w:lang w:val="en-US"/>
        </w:rPr>
        <w:t>FROM booking</w:t>
      </w:r>
    </w:p>
    <w:p w14:paraId="3573AB07" w14:textId="77777777" w:rsidR="00BD777A" w:rsidRPr="00BD777A" w:rsidRDefault="00BD777A" w:rsidP="00D51877">
      <w:pPr>
        <w:pStyle w:val="Prrafodelista"/>
        <w:spacing w:line="276" w:lineRule="auto"/>
        <w:ind w:left="1440" w:firstLine="0"/>
        <w:rPr>
          <w:rFonts w:cs="Arial"/>
          <w:szCs w:val="24"/>
          <w:lang w:val="en-US"/>
        </w:rPr>
      </w:pPr>
      <w:r w:rsidRPr="00BD777A">
        <w:rPr>
          <w:rFonts w:cs="Arial"/>
          <w:szCs w:val="24"/>
          <w:lang w:val="en-US"/>
        </w:rPr>
        <w:t>WHERE booking_date = '2016-11-05'</w:t>
      </w:r>
    </w:p>
    <w:p w14:paraId="4DF21B47" w14:textId="3175011D" w:rsidR="00BD777A" w:rsidRPr="00BD777A" w:rsidRDefault="00BD777A" w:rsidP="00D51877">
      <w:pPr>
        <w:pStyle w:val="Prrafodelista"/>
        <w:spacing w:line="276" w:lineRule="auto"/>
        <w:ind w:left="1440" w:firstLine="0"/>
        <w:rPr>
          <w:rFonts w:cs="Arial"/>
          <w:szCs w:val="24"/>
          <w:lang w:val="en-US"/>
        </w:rPr>
      </w:pPr>
      <w:r w:rsidRPr="00BD777A">
        <w:rPr>
          <w:rFonts w:cs="Arial"/>
          <w:szCs w:val="24"/>
          <w:lang w:val="en-US"/>
        </w:rPr>
        <w:t>ORDER BY arrival_time ASC;</w:t>
      </w:r>
    </w:p>
    <w:p w14:paraId="060445EB" w14:textId="77777777" w:rsidR="00CD7510" w:rsidRPr="007845C9" w:rsidRDefault="00CD7510" w:rsidP="00D51877">
      <w:pPr>
        <w:pStyle w:val="Prrafodelista"/>
        <w:spacing w:line="276" w:lineRule="auto"/>
        <w:ind w:left="1440" w:firstLine="0"/>
        <w:rPr>
          <w:rFonts w:cs="Arial"/>
          <w:sz w:val="12"/>
          <w:szCs w:val="12"/>
          <w:lang w:val="en-US"/>
        </w:rPr>
      </w:pPr>
    </w:p>
    <w:p w14:paraId="6CFAEF68" w14:textId="06B8891F" w:rsidR="00CD7510" w:rsidRDefault="00CD7510" w:rsidP="00D51877">
      <w:pPr>
        <w:pStyle w:val="Prrafodelista"/>
        <w:spacing w:line="276" w:lineRule="auto"/>
        <w:ind w:left="1440" w:firstLine="0"/>
        <w:rPr>
          <w:rFonts w:cs="Arial"/>
          <w:szCs w:val="24"/>
        </w:rPr>
      </w:pPr>
      <w:r w:rsidRPr="001A3A44">
        <w:rPr>
          <w:rFonts w:cs="Arial"/>
          <w:b/>
          <w:bCs/>
          <w:szCs w:val="24"/>
        </w:rPr>
        <w:t>ALGEBRA:</w:t>
      </w:r>
      <w:r w:rsidR="004D4BB2">
        <w:rPr>
          <w:rFonts w:cs="Arial"/>
          <w:szCs w:val="24"/>
        </w:rPr>
        <w:t xml:space="preserve"> </w:t>
      </w:r>
      <m:oMath>
        <m:sSub>
          <m:sSubPr>
            <m:ctrlPr>
              <w:rPr>
                <w:rFonts w:ascii="Cambria Math" w:hAnsi="Cambria Math" w:cs="Arial"/>
                <w:i/>
                <w:szCs w:val="24"/>
              </w:rPr>
            </m:ctrlPr>
          </m:sSubPr>
          <m:e>
            <m:r>
              <w:rPr>
                <w:rFonts w:ascii="Cambria Math" w:hAnsi="Cambria Math" w:cs="Arial"/>
                <w:szCs w:val="24"/>
              </w:rPr>
              <m:t>π</m:t>
            </m:r>
          </m:e>
          <m:sub>
            <m:d>
              <m:dPr>
                <m:ctrlPr>
                  <w:rPr>
                    <w:rFonts w:ascii="Cambria Math" w:hAnsi="Cambria Math" w:cs="Arial"/>
                    <w:i/>
                    <w:szCs w:val="24"/>
                  </w:rPr>
                </m:ctrlPr>
              </m:dPr>
              <m:e>
                <m:r>
                  <m:rPr>
                    <m:sty m:val="p"/>
                  </m:rPr>
                  <w:rPr>
                    <w:rFonts w:ascii="Cambria Math" w:hAnsi="Cambria Math" w:cs="Arial"/>
                    <w:szCs w:val="24"/>
                  </w:rPr>
                  <m:t>arrival_time</m:t>
                </m:r>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 xml:space="preserve"> π</m:t>
                    </m:r>
                  </m:e>
                  <m:sub>
                    <m:d>
                      <m:dPr>
                        <m:ctrlPr>
                          <w:rPr>
                            <w:rFonts w:ascii="Cambria Math" w:hAnsi="Cambria Math" w:cs="Arial"/>
                            <w:i/>
                            <w:szCs w:val="24"/>
                          </w:rPr>
                        </m:ctrlPr>
                      </m:dPr>
                      <m:e>
                        <m:r>
                          <w:rPr>
                            <w:rFonts w:ascii="Cambria Math" w:hAnsi="Cambria Math" w:cs="Arial"/>
                            <w:szCs w:val="24"/>
                            <w:lang w:val="en-US"/>
                          </w:rPr>
                          <m:t>first</m:t>
                        </m:r>
                        <m:r>
                          <w:rPr>
                            <w:rFonts w:ascii="Cambria Math" w:hAnsi="Cambria Math" w:cs="Arial"/>
                            <w:szCs w:val="24"/>
                          </w:rPr>
                          <m:t>_</m:t>
                        </m:r>
                        <m:r>
                          <m:rPr>
                            <m:sty m:val="p"/>
                          </m:rPr>
                          <w:rPr>
                            <w:rFonts w:ascii="Cambria Math" w:hAnsi="Cambria Math" w:cs="Arial"/>
                            <w:szCs w:val="24"/>
                          </w:rPr>
                          <m:t xml:space="preserve">name , last_name  </m:t>
                        </m:r>
                      </m:e>
                    </m:d>
                  </m:sub>
                </m:sSub>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σ</m:t>
                        </m:r>
                      </m:e>
                      <m:sub>
                        <m:d>
                          <m:dPr>
                            <m:ctrlPr>
                              <w:rPr>
                                <w:rFonts w:ascii="Cambria Math" w:hAnsi="Cambria Math" w:cs="Arial"/>
                                <w:i/>
                                <w:szCs w:val="24"/>
                              </w:rPr>
                            </m:ctrlPr>
                          </m:dPr>
                          <m:e>
                            <m:r>
                              <w:rPr>
                                <w:rFonts w:ascii="Cambria Math" w:hAnsi="Cambria Math" w:cs="Arial"/>
                                <w:szCs w:val="24"/>
                              </w:rPr>
                              <m:t xml:space="preserve">guest_id ) </m:t>
                            </m:r>
                          </m:e>
                        </m:d>
                      </m:sub>
                    </m:sSub>
                    <m:d>
                      <m:dPr>
                        <m:ctrlPr>
                          <w:rPr>
                            <w:rFonts w:ascii="Cambria Math" w:hAnsi="Cambria Math" w:cs="Arial"/>
                            <w:i/>
                            <w:szCs w:val="24"/>
                          </w:rPr>
                        </m:ctrlPr>
                      </m:dPr>
                      <m:e>
                        <m:r>
                          <m:rPr>
                            <m:sty m:val="p"/>
                          </m:rPr>
                          <w:rPr>
                            <w:rFonts w:ascii="Cambria Math" w:hAnsi="Cambria Math" w:cs="Arial"/>
                            <w:szCs w:val="24"/>
                          </w:rPr>
                          <m:t xml:space="preserve">guest </m:t>
                        </m:r>
                      </m:e>
                    </m:d>
                  </m:e>
                </m:d>
              </m:e>
            </m:d>
          </m:sub>
        </m:sSub>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σ</m:t>
                </m:r>
              </m:e>
              <m:sub>
                <m:d>
                  <m:dPr>
                    <m:ctrlPr>
                      <w:rPr>
                        <w:rFonts w:ascii="Cambria Math" w:hAnsi="Cambria Math" w:cs="Arial"/>
                        <w:i/>
                        <w:szCs w:val="24"/>
                      </w:rPr>
                    </m:ctrlPr>
                  </m:dPr>
                  <m:e>
                    <m:r>
                      <w:rPr>
                        <w:rFonts w:ascii="Cambria Math" w:hAnsi="Cambria Math" w:cs="Arial"/>
                        <w:szCs w:val="24"/>
                      </w:rPr>
                      <m:t xml:space="preserve">guest_id ) </m:t>
                    </m:r>
                  </m:e>
                </m:d>
              </m:sub>
            </m:sSub>
            <m:d>
              <m:dPr>
                <m:ctrlPr>
                  <w:rPr>
                    <w:rFonts w:ascii="Cambria Math" w:hAnsi="Cambria Math" w:cs="Arial"/>
                    <w:i/>
                    <w:szCs w:val="24"/>
                  </w:rPr>
                </m:ctrlPr>
              </m:dPr>
              <m:e>
                <m:r>
                  <w:rPr>
                    <w:rFonts w:ascii="Cambria Math" w:hAnsi="Cambria Math" w:cs="Arial"/>
                    <w:szCs w:val="24"/>
                  </w:rPr>
                  <m:t xml:space="preserve">booking </m:t>
                </m:r>
              </m:e>
            </m:d>
          </m:e>
        </m:d>
      </m:oMath>
    </w:p>
    <w:p w14:paraId="1FEF847C" w14:textId="2D4886B1" w:rsidR="00E27693" w:rsidRPr="007845C9" w:rsidRDefault="00E27693" w:rsidP="00D51877">
      <w:pPr>
        <w:pStyle w:val="Prrafodelista"/>
        <w:spacing w:line="276" w:lineRule="auto"/>
        <w:ind w:left="1440" w:firstLine="0"/>
        <w:rPr>
          <w:rFonts w:cs="Arial"/>
          <w:sz w:val="12"/>
          <w:szCs w:val="12"/>
        </w:rPr>
      </w:pPr>
    </w:p>
    <w:p w14:paraId="38DF2ABA" w14:textId="77777777" w:rsidR="00CD7510" w:rsidRDefault="00CD7510" w:rsidP="00D51877">
      <w:pPr>
        <w:pStyle w:val="Prrafodelista"/>
        <w:numPr>
          <w:ilvl w:val="1"/>
          <w:numId w:val="4"/>
        </w:numPr>
        <w:spacing w:line="276" w:lineRule="auto"/>
        <w:rPr>
          <w:rFonts w:cs="Arial"/>
          <w:b/>
          <w:bCs/>
          <w:szCs w:val="24"/>
        </w:rPr>
      </w:pPr>
      <w:r w:rsidRPr="001A3A44">
        <w:rPr>
          <w:rFonts w:cs="Arial"/>
          <w:b/>
          <w:bCs/>
          <w:szCs w:val="24"/>
        </w:rPr>
        <w:t>SQL:</w:t>
      </w:r>
    </w:p>
    <w:p w14:paraId="6E7D0F23" w14:textId="77777777" w:rsidR="00D51877" w:rsidRPr="00D51877" w:rsidRDefault="00D51877" w:rsidP="00D51877">
      <w:pPr>
        <w:pStyle w:val="Prrafodelista"/>
        <w:spacing w:line="276" w:lineRule="auto"/>
        <w:ind w:left="1070" w:firstLine="0"/>
        <w:rPr>
          <w:rFonts w:cs="Arial"/>
          <w:b/>
          <w:bCs/>
          <w:sz w:val="12"/>
          <w:szCs w:val="12"/>
        </w:rPr>
      </w:pPr>
    </w:p>
    <w:p w14:paraId="521F4368" w14:textId="63ABCEF6" w:rsidR="003C2288" w:rsidRPr="003C2288" w:rsidRDefault="003C2288" w:rsidP="00D51877">
      <w:pPr>
        <w:pStyle w:val="Prrafodelista"/>
        <w:spacing w:line="276" w:lineRule="auto"/>
        <w:ind w:left="1440" w:firstLine="0"/>
        <w:rPr>
          <w:rFonts w:cs="Arial"/>
          <w:szCs w:val="24"/>
          <w:lang w:val="en-US"/>
        </w:rPr>
      </w:pPr>
      <w:r w:rsidRPr="003C2288">
        <w:rPr>
          <w:rFonts w:cs="Arial"/>
          <w:szCs w:val="24"/>
          <w:lang w:val="en-US"/>
        </w:rPr>
        <w:t>SELECT booking_id, room_type_requested, occupants,</w:t>
      </w:r>
    </w:p>
    <w:p w14:paraId="37EA3F76" w14:textId="16F5DC42" w:rsidR="003C2288" w:rsidRPr="00ED1553" w:rsidRDefault="003C2288" w:rsidP="00D51877">
      <w:pPr>
        <w:pStyle w:val="Prrafodelista"/>
        <w:spacing w:line="276" w:lineRule="auto"/>
        <w:ind w:left="1710" w:firstLine="0"/>
        <w:rPr>
          <w:rFonts w:cs="Arial"/>
          <w:szCs w:val="24"/>
          <w:lang w:val="en-US"/>
        </w:rPr>
      </w:pPr>
      <w:r w:rsidRPr="003C2288">
        <w:rPr>
          <w:rFonts w:cs="Arial"/>
          <w:szCs w:val="24"/>
          <w:lang w:val="en-US"/>
        </w:rPr>
        <w:lastRenderedPageBreak/>
        <w:t xml:space="preserve">(SELECT amount FROM rate WHERE booking.room_type_requested = rate.room_type </w:t>
      </w:r>
      <w:r w:rsidRPr="00ED1553">
        <w:rPr>
          <w:rFonts w:cs="Arial"/>
          <w:szCs w:val="24"/>
          <w:lang w:val="en-US"/>
        </w:rPr>
        <w:t>AND booking.occupants = rate.occupancy)</w:t>
      </w:r>
    </w:p>
    <w:p w14:paraId="55BE31D9" w14:textId="3DF8765A" w:rsidR="003C2288" w:rsidRPr="00ED1553" w:rsidRDefault="003C2288" w:rsidP="00D51877">
      <w:pPr>
        <w:pStyle w:val="Prrafodelista"/>
        <w:spacing w:line="276" w:lineRule="auto"/>
        <w:ind w:left="1440" w:firstLine="0"/>
        <w:rPr>
          <w:rFonts w:cs="Arial"/>
          <w:szCs w:val="24"/>
          <w:lang w:val="en-US"/>
        </w:rPr>
      </w:pPr>
      <w:r w:rsidRPr="003C2288">
        <w:rPr>
          <w:rFonts w:cs="Arial"/>
          <w:szCs w:val="24"/>
          <w:lang w:val="en-US"/>
        </w:rPr>
        <w:t xml:space="preserve">FROM </w:t>
      </w:r>
      <w:r w:rsidRPr="00ED1553">
        <w:rPr>
          <w:rFonts w:cs="Arial"/>
          <w:szCs w:val="24"/>
          <w:lang w:val="en-US"/>
        </w:rPr>
        <w:t>booking</w:t>
      </w:r>
    </w:p>
    <w:p w14:paraId="0EFDA33E" w14:textId="7C8B3230" w:rsidR="003C2288" w:rsidRPr="003C2288" w:rsidRDefault="003C2288" w:rsidP="00D51877">
      <w:pPr>
        <w:pStyle w:val="Prrafodelista"/>
        <w:spacing w:line="276" w:lineRule="auto"/>
        <w:ind w:left="1440" w:firstLine="0"/>
        <w:rPr>
          <w:rFonts w:cs="Arial"/>
          <w:szCs w:val="24"/>
          <w:lang w:val="en-US"/>
        </w:rPr>
      </w:pPr>
      <w:r w:rsidRPr="003C2288">
        <w:rPr>
          <w:rFonts w:cs="Arial"/>
          <w:szCs w:val="24"/>
          <w:lang w:val="en-US"/>
        </w:rPr>
        <w:t>WHERE booking_id IN ('5152','5165','5154','5295')</w:t>
      </w:r>
    </w:p>
    <w:p w14:paraId="357D593E" w14:textId="77777777" w:rsidR="00CD7510" w:rsidRPr="000A112B" w:rsidRDefault="00CD7510" w:rsidP="00D51877">
      <w:pPr>
        <w:pStyle w:val="Prrafodelista"/>
        <w:spacing w:line="276" w:lineRule="auto"/>
        <w:ind w:left="1440" w:firstLine="0"/>
        <w:rPr>
          <w:rFonts w:cs="Arial"/>
          <w:sz w:val="12"/>
          <w:szCs w:val="12"/>
          <w:lang w:val="en-US"/>
        </w:rPr>
      </w:pPr>
    </w:p>
    <w:p w14:paraId="78D474E0" w14:textId="77777777" w:rsidR="00830C88" w:rsidRPr="001A3A44" w:rsidRDefault="00CD7510" w:rsidP="00D51877">
      <w:pPr>
        <w:pStyle w:val="Prrafodelista"/>
        <w:spacing w:line="276" w:lineRule="auto"/>
        <w:ind w:left="1440" w:firstLine="0"/>
        <w:rPr>
          <w:rFonts w:cs="Arial"/>
          <w:b/>
          <w:bCs/>
          <w:szCs w:val="24"/>
        </w:rPr>
      </w:pPr>
      <w:r w:rsidRPr="001A3A44">
        <w:rPr>
          <w:rFonts w:cs="Arial"/>
          <w:b/>
          <w:bCs/>
          <w:szCs w:val="24"/>
        </w:rPr>
        <w:t>ALGEBRA:</w:t>
      </w:r>
      <w:r w:rsidR="004D4BB2" w:rsidRPr="001A3A44">
        <w:rPr>
          <w:rFonts w:cs="Arial"/>
          <w:b/>
          <w:bCs/>
          <w:szCs w:val="24"/>
        </w:rPr>
        <w:t xml:space="preserve"> </w:t>
      </w:r>
    </w:p>
    <w:p w14:paraId="79BB8F86" w14:textId="52E74BBA" w:rsidR="003D6B41" w:rsidRPr="003D6B41" w:rsidRDefault="00517748" w:rsidP="00D51877">
      <w:pPr>
        <w:pStyle w:val="Prrafodelista"/>
        <w:spacing w:line="276" w:lineRule="auto"/>
        <w:ind w:left="1440" w:firstLine="0"/>
        <w:rPr>
          <w:rFonts w:eastAsiaTheme="minorEastAsia" w:cs="Arial"/>
          <w:szCs w:val="24"/>
        </w:rPr>
      </w:pPr>
      <m:oMathPara>
        <m:oMath>
          <m:sSub>
            <m:sSubPr>
              <m:ctrlPr>
                <w:rPr>
                  <w:rFonts w:ascii="Cambria Math" w:hAnsi="Cambria Math" w:cs="Arial"/>
                  <w:i/>
                  <w:szCs w:val="24"/>
                </w:rPr>
              </m:ctrlPr>
            </m:sSubPr>
            <m:e>
              <m:r>
                <w:rPr>
                  <w:rFonts w:ascii="Cambria Math" w:hAnsi="Cambria Math" w:cs="Arial"/>
                  <w:szCs w:val="24"/>
                </w:rPr>
                <m:t>π</m:t>
              </m:r>
            </m:e>
            <m:sub>
              <m:d>
                <m:dPr>
                  <m:ctrlPr>
                    <w:rPr>
                      <w:rFonts w:ascii="Cambria Math" w:hAnsi="Cambria Math" w:cs="Arial"/>
                      <w:i/>
                      <w:szCs w:val="24"/>
                    </w:rPr>
                  </m:ctrlPr>
                </m:dPr>
                <m:e>
                  <m:r>
                    <m:rPr>
                      <m:sty m:val="p"/>
                    </m:rPr>
                    <w:rPr>
                      <w:rFonts w:ascii="Cambria Math" w:hAnsi="Cambria Math" w:cs="Arial"/>
                      <w:szCs w:val="24"/>
                      <w:lang w:val="en-US"/>
                    </w:rPr>
                    <m:t>bookingid,roomtyperequested ,  occupants</m:t>
                  </m:r>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 xml:space="preserve"> π</m:t>
                      </m:r>
                    </m:e>
                    <m:sub>
                      <m:d>
                        <m:dPr>
                          <m:ctrlPr>
                            <w:rPr>
                              <w:rFonts w:ascii="Cambria Math" w:hAnsi="Cambria Math" w:cs="Arial"/>
                              <w:i/>
                              <w:szCs w:val="24"/>
                            </w:rPr>
                          </m:ctrlPr>
                        </m:dPr>
                        <m:e>
                          <m:r>
                            <m:rPr>
                              <m:sty m:val="p"/>
                            </m:rPr>
                            <w:rPr>
                              <w:rFonts w:ascii="Cambria Math" w:hAnsi="Cambria Math" w:cs="Arial"/>
                              <w:szCs w:val="24"/>
                              <w:lang w:val="en-US"/>
                            </w:rPr>
                            <m:t xml:space="preserve">amount  </m:t>
                          </m:r>
                        </m:e>
                      </m:d>
                    </m:sub>
                  </m:sSub>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σ</m:t>
                          </m:r>
                        </m:e>
                        <m:sub>
                          <m:d>
                            <m:dPr>
                              <m:ctrlPr>
                                <w:rPr>
                                  <w:rFonts w:ascii="Cambria Math" w:hAnsi="Cambria Math" w:cs="Arial"/>
                                  <w:i/>
                                  <w:szCs w:val="24"/>
                                </w:rPr>
                              </m:ctrlPr>
                            </m:dPr>
                            <m:e>
                              <m:r>
                                <m:rPr>
                                  <m:sty m:val="p"/>
                                </m:rPr>
                                <w:rPr>
                                  <w:rFonts w:ascii="Cambria Math" w:hAnsi="Cambria Math" w:cs="Arial"/>
                                  <w:szCs w:val="24"/>
                                  <w:lang w:val="en-US"/>
                                </w:rPr>
                                <m:t xml:space="preserve">room_type_requested </m:t>
                              </m:r>
                              <m:r>
                                <w:rPr>
                                  <w:rFonts w:ascii="Cambria Math" w:hAnsi="Cambria Math" w:cs="Arial"/>
                                  <w:szCs w:val="24"/>
                                </w:rPr>
                                <m:t xml:space="preserve">_id ) </m:t>
                              </m:r>
                            </m:e>
                          </m:d>
                        </m:sub>
                      </m:sSub>
                      <m:d>
                        <m:dPr>
                          <m:ctrlPr>
                            <w:rPr>
                              <w:rFonts w:ascii="Cambria Math" w:hAnsi="Cambria Math" w:cs="Arial"/>
                              <w:i/>
                              <w:szCs w:val="24"/>
                            </w:rPr>
                          </m:ctrlPr>
                        </m:dPr>
                        <m:e>
                          <m:r>
                            <m:rPr>
                              <m:sty m:val="p"/>
                            </m:rPr>
                            <w:rPr>
                              <w:rFonts w:ascii="Cambria Math" w:hAnsi="Cambria Math" w:cs="Arial"/>
                              <w:szCs w:val="24"/>
                              <w:lang w:val="en-US"/>
                            </w:rPr>
                            <m:t>rate</m:t>
                          </m:r>
                        </m:e>
                      </m:d>
                    </m:e>
                  </m:d>
                </m:e>
              </m:d>
            </m:sub>
          </m:sSub>
        </m:oMath>
      </m:oMathPara>
    </w:p>
    <w:p w14:paraId="24D56D87" w14:textId="75F73ED7" w:rsidR="00CD7510" w:rsidRDefault="00517748" w:rsidP="00D51877">
      <w:pPr>
        <w:pStyle w:val="Prrafodelista"/>
        <w:spacing w:line="276" w:lineRule="auto"/>
        <w:ind w:left="1440" w:firstLine="0"/>
        <w:rPr>
          <w:rFonts w:cs="Arial"/>
          <w:szCs w:val="24"/>
        </w:rPr>
      </w:pPr>
      <m:oMathPara>
        <m:oMath>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σ</m:t>
                  </m:r>
                </m:e>
                <m:sub>
                  <m:d>
                    <m:dPr>
                      <m:ctrlPr>
                        <w:rPr>
                          <w:rFonts w:ascii="Cambria Math" w:hAnsi="Cambria Math" w:cs="Arial"/>
                          <w:i/>
                          <w:szCs w:val="24"/>
                        </w:rPr>
                      </m:ctrlPr>
                    </m:dPr>
                    <m:e>
                      <m:sSub>
                        <m:sSubPr>
                          <m:ctrlPr>
                            <w:rPr>
                              <w:rFonts w:ascii="Cambria Math" w:hAnsi="Cambria Math" w:cs="Arial"/>
                              <w:szCs w:val="24"/>
                              <w:lang w:val="en-US"/>
                            </w:rPr>
                          </m:ctrlPr>
                        </m:sSubPr>
                        <m:e>
                          <m:r>
                            <m:rPr>
                              <m:sty m:val="p"/>
                            </m:rPr>
                            <w:rPr>
                              <w:rFonts w:ascii="Cambria Math" w:hAnsi="Cambria Math" w:cs="Arial"/>
                              <w:szCs w:val="24"/>
                              <w:lang w:val="en-US"/>
                            </w:rPr>
                            <m:t>booking</m:t>
                          </m:r>
                        </m:e>
                        <m:sub>
                          <m:r>
                            <m:rPr>
                              <m:sty m:val="p"/>
                            </m:rPr>
                            <w:rPr>
                              <w:rFonts w:ascii="Cambria Math" w:hAnsi="Cambria Math" w:cs="Arial"/>
                              <w:szCs w:val="24"/>
                              <w:lang w:val="en-US"/>
                            </w:rPr>
                            <m:t>id</m:t>
                          </m:r>
                        </m:sub>
                      </m:sSub>
                      <m:r>
                        <m:rPr>
                          <m:sty m:val="p"/>
                        </m:rPr>
                        <w:rPr>
                          <w:rFonts w:ascii="Cambria Math" w:hAnsi="Cambria Math" w:cs="Arial"/>
                          <w:szCs w:val="24"/>
                          <w:lang w:val="en-US"/>
                        </w:rPr>
                        <m:t>= 5152∨5165∨5154∨5295</m:t>
                      </m:r>
                    </m:e>
                  </m:d>
                </m:sub>
              </m:sSub>
              <m:d>
                <m:dPr>
                  <m:ctrlPr>
                    <w:rPr>
                      <w:rFonts w:ascii="Cambria Math" w:hAnsi="Cambria Math" w:cs="Arial"/>
                      <w:i/>
                      <w:szCs w:val="24"/>
                    </w:rPr>
                  </m:ctrlPr>
                </m:dPr>
                <m:e>
                  <m:r>
                    <w:rPr>
                      <w:rFonts w:ascii="Cambria Math" w:hAnsi="Cambria Math" w:cs="Arial"/>
                      <w:szCs w:val="24"/>
                    </w:rPr>
                    <m:t xml:space="preserve">booking </m:t>
                  </m:r>
                </m:e>
              </m:d>
            </m:e>
          </m:d>
        </m:oMath>
      </m:oMathPara>
    </w:p>
    <w:p w14:paraId="6C10758D" w14:textId="77777777" w:rsidR="00CD7510" w:rsidRPr="000A112B" w:rsidRDefault="00CD7510" w:rsidP="00D51877">
      <w:pPr>
        <w:pStyle w:val="Prrafodelista"/>
        <w:spacing w:line="276" w:lineRule="auto"/>
        <w:ind w:left="1440" w:firstLine="0"/>
        <w:rPr>
          <w:rFonts w:cs="Arial"/>
          <w:sz w:val="12"/>
          <w:szCs w:val="12"/>
        </w:rPr>
      </w:pPr>
    </w:p>
    <w:p w14:paraId="7D6A8407" w14:textId="34D60C7F" w:rsidR="00CD7510" w:rsidRDefault="00CD7510" w:rsidP="00D51877">
      <w:pPr>
        <w:pStyle w:val="Prrafodelista"/>
        <w:numPr>
          <w:ilvl w:val="1"/>
          <w:numId w:val="4"/>
        </w:numPr>
        <w:spacing w:line="276" w:lineRule="auto"/>
        <w:rPr>
          <w:rFonts w:cs="Arial"/>
          <w:b/>
          <w:bCs/>
          <w:szCs w:val="24"/>
        </w:rPr>
      </w:pPr>
      <w:r w:rsidRPr="001A3A44">
        <w:rPr>
          <w:rFonts w:cs="Arial"/>
          <w:b/>
          <w:bCs/>
          <w:szCs w:val="24"/>
        </w:rPr>
        <w:t>SQL:</w:t>
      </w:r>
    </w:p>
    <w:p w14:paraId="28EA480E" w14:textId="77777777" w:rsidR="000A112B" w:rsidRPr="000A112B" w:rsidRDefault="000A112B" w:rsidP="000A112B">
      <w:pPr>
        <w:pStyle w:val="Prrafodelista"/>
        <w:spacing w:line="276" w:lineRule="auto"/>
        <w:ind w:left="1070" w:firstLine="0"/>
        <w:rPr>
          <w:rFonts w:cs="Arial"/>
          <w:b/>
          <w:bCs/>
          <w:sz w:val="12"/>
          <w:szCs w:val="12"/>
        </w:rPr>
      </w:pPr>
    </w:p>
    <w:p w14:paraId="125252DE" w14:textId="77777777" w:rsidR="0010149A" w:rsidRPr="0010149A" w:rsidRDefault="0010149A" w:rsidP="00D51877">
      <w:pPr>
        <w:pStyle w:val="Prrafodelista"/>
        <w:spacing w:line="276" w:lineRule="auto"/>
        <w:ind w:left="1440" w:firstLine="0"/>
        <w:rPr>
          <w:rFonts w:cs="Arial"/>
          <w:szCs w:val="24"/>
          <w:lang w:val="en-US"/>
        </w:rPr>
      </w:pPr>
      <w:r w:rsidRPr="0010149A">
        <w:rPr>
          <w:rFonts w:cs="Arial"/>
          <w:szCs w:val="24"/>
          <w:lang w:val="en-US"/>
        </w:rPr>
        <w:t xml:space="preserve">SELECT (SELECT first_name FROM guest WHERE id = booking.guest_id) AS first_name, </w:t>
      </w:r>
    </w:p>
    <w:p w14:paraId="7B41C32B" w14:textId="77777777" w:rsidR="0010149A" w:rsidRPr="0010149A" w:rsidRDefault="0010149A" w:rsidP="00D51877">
      <w:pPr>
        <w:pStyle w:val="Prrafodelista"/>
        <w:spacing w:line="276" w:lineRule="auto"/>
        <w:ind w:left="1440" w:firstLine="0"/>
        <w:rPr>
          <w:rFonts w:cs="Arial"/>
          <w:szCs w:val="24"/>
          <w:lang w:val="en-US"/>
        </w:rPr>
      </w:pPr>
      <w:r w:rsidRPr="0010149A">
        <w:rPr>
          <w:rFonts w:cs="Arial"/>
          <w:szCs w:val="24"/>
          <w:lang w:val="en-US"/>
        </w:rPr>
        <w:t xml:space="preserve">       (SELECT last_name FROM guest WHERE id = booking.guest_id) AS last_name,</w:t>
      </w:r>
    </w:p>
    <w:p w14:paraId="24E9557D" w14:textId="77777777" w:rsidR="0010149A" w:rsidRPr="0010149A" w:rsidRDefault="0010149A" w:rsidP="00D51877">
      <w:pPr>
        <w:pStyle w:val="Prrafodelista"/>
        <w:spacing w:line="276" w:lineRule="auto"/>
        <w:ind w:left="1440" w:firstLine="0"/>
        <w:rPr>
          <w:rFonts w:cs="Arial"/>
          <w:szCs w:val="24"/>
          <w:lang w:val="en-US"/>
        </w:rPr>
      </w:pPr>
      <w:r w:rsidRPr="0010149A">
        <w:rPr>
          <w:rFonts w:cs="Arial"/>
          <w:szCs w:val="24"/>
          <w:lang w:val="en-US"/>
        </w:rPr>
        <w:t xml:space="preserve">       (SELECT address FROM guest WHERE id = booking.guest_id) AS address</w:t>
      </w:r>
    </w:p>
    <w:p w14:paraId="26816278" w14:textId="77777777" w:rsidR="0010149A" w:rsidRPr="0010149A" w:rsidRDefault="0010149A" w:rsidP="00D51877">
      <w:pPr>
        <w:pStyle w:val="Prrafodelista"/>
        <w:spacing w:line="276" w:lineRule="auto"/>
        <w:ind w:left="1440" w:firstLine="0"/>
        <w:rPr>
          <w:rFonts w:cs="Arial"/>
          <w:szCs w:val="24"/>
          <w:lang w:val="en-US"/>
        </w:rPr>
      </w:pPr>
      <w:r w:rsidRPr="0010149A">
        <w:rPr>
          <w:rFonts w:cs="Arial"/>
          <w:szCs w:val="24"/>
          <w:lang w:val="en-US"/>
        </w:rPr>
        <w:t>FROM booking</w:t>
      </w:r>
    </w:p>
    <w:p w14:paraId="2E270C9F" w14:textId="4CAB6910" w:rsidR="0010149A" w:rsidRPr="0010149A" w:rsidRDefault="0010149A" w:rsidP="00D51877">
      <w:pPr>
        <w:pStyle w:val="Prrafodelista"/>
        <w:spacing w:line="276" w:lineRule="auto"/>
        <w:ind w:left="1440" w:firstLine="0"/>
        <w:rPr>
          <w:rFonts w:cs="Arial"/>
          <w:szCs w:val="24"/>
          <w:lang w:val="en-US"/>
        </w:rPr>
      </w:pPr>
      <w:r w:rsidRPr="0010149A">
        <w:rPr>
          <w:rFonts w:cs="Arial"/>
          <w:szCs w:val="24"/>
          <w:lang w:val="en-US"/>
        </w:rPr>
        <w:t>WHERE booking_date = '2016-12-03' AND room_no = '101'</w:t>
      </w:r>
    </w:p>
    <w:p w14:paraId="3B11CDFF" w14:textId="77777777" w:rsidR="00CD7510" w:rsidRPr="000A112B" w:rsidRDefault="00CD7510" w:rsidP="00D51877">
      <w:pPr>
        <w:spacing w:line="276" w:lineRule="auto"/>
        <w:ind w:left="1080" w:firstLine="0"/>
        <w:rPr>
          <w:rFonts w:cs="Arial"/>
          <w:sz w:val="12"/>
          <w:szCs w:val="12"/>
          <w:lang w:val="en-US"/>
        </w:rPr>
      </w:pPr>
    </w:p>
    <w:p w14:paraId="0C2A7ED1" w14:textId="3EEB2C3A" w:rsidR="008B19BF" w:rsidRPr="004D248A" w:rsidRDefault="004D248A" w:rsidP="00D51877">
      <w:pPr>
        <w:spacing w:line="276" w:lineRule="auto"/>
        <w:ind w:left="709" w:firstLine="0"/>
        <w:rPr>
          <w:rFonts w:cs="Arial"/>
          <w:b/>
          <w:bCs/>
          <w:szCs w:val="24"/>
        </w:rPr>
      </w:pPr>
      <w:r w:rsidRPr="00BB31D7">
        <w:rPr>
          <w:rFonts w:cs="Arial"/>
          <w:b/>
          <w:bCs/>
          <w:szCs w:val="24"/>
          <w:lang w:val="en-US"/>
        </w:rPr>
        <w:t xml:space="preserve">     </w:t>
      </w:r>
      <w:r w:rsidR="00CD7510" w:rsidRPr="004D248A">
        <w:rPr>
          <w:rFonts w:cs="Arial"/>
          <w:b/>
          <w:bCs/>
          <w:szCs w:val="24"/>
        </w:rPr>
        <w:t>ALGEBRA:</w:t>
      </w:r>
    </w:p>
    <w:p w14:paraId="45FCEA7A" w14:textId="6D19B768" w:rsidR="00E43338" w:rsidRPr="00E43338" w:rsidRDefault="00517748" w:rsidP="00D51877">
      <w:pPr>
        <w:pStyle w:val="Prrafodelista"/>
        <w:spacing w:line="276" w:lineRule="auto"/>
        <w:ind w:left="1440" w:firstLine="0"/>
        <w:rPr>
          <w:rFonts w:eastAsiaTheme="minorEastAsia" w:cs="Arial"/>
          <w:szCs w:val="24"/>
        </w:rPr>
      </w:pPr>
      <m:oMathPara>
        <m:oMath>
          <m:sSub>
            <m:sSubPr>
              <m:ctrlPr>
                <w:rPr>
                  <w:rFonts w:ascii="Cambria Math" w:hAnsi="Cambria Math" w:cs="Arial"/>
                  <w:i/>
                  <w:szCs w:val="24"/>
                </w:rPr>
              </m:ctrlPr>
            </m:sSubPr>
            <m:e>
              <m:r>
                <w:rPr>
                  <w:rFonts w:ascii="Cambria Math" w:hAnsi="Cambria Math" w:cs="Arial"/>
                  <w:szCs w:val="24"/>
                </w:rPr>
                <m:t>π</m:t>
              </m:r>
            </m:e>
            <m:sub>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π</m:t>
                      </m:r>
                    </m:e>
                    <m:sub>
                      <m:d>
                        <m:dPr>
                          <m:ctrlPr>
                            <w:rPr>
                              <w:rFonts w:ascii="Cambria Math" w:hAnsi="Cambria Math" w:cs="Arial"/>
                              <w:i/>
                              <w:szCs w:val="24"/>
                            </w:rPr>
                          </m:ctrlPr>
                        </m:dPr>
                        <m:e>
                          <m:r>
                            <m:rPr>
                              <m:sty m:val="p"/>
                            </m:rPr>
                            <w:rPr>
                              <w:rFonts w:ascii="Cambria Math" w:hAnsi="Cambria Math" w:cs="Arial"/>
                              <w:szCs w:val="24"/>
                            </w:rPr>
                            <m:t xml:space="preserve">first_name </m:t>
                          </m:r>
                        </m:e>
                      </m:d>
                    </m:sub>
                  </m:sSub>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σ</m:t>
                          </m:r>
                        </m:e>
                        <m:sub>
                          <m:d>
                            <m:dPr>
                              <m:ctrlPr>
                                <w:rPr>
                                  <w:rFonts w:ascii="Cambria Math" w:hAnsi="Cambria Math" w:cs="Arial"/>
                                  <w:i/>
                                  <w:szCs w:val="24"/>
                                </w:rPr>
                              </m:ctrlPr>
                            </m:dPr>
                            <m:e>
                              <m:r>
                                <m:rPr>
                                  <m:sty m:val="p"/>
                                </m:rPr>
                                <w:rPr>
                                  <w:rFonts w:ascii="Cambria Math" w:hAnsi="Cambria Math" w:cs="Arial"/>
                                  <w:szCs w:val="24"/>
                                </w:rPr>
                                <m:t>id = booking.guestid</m:t>
                              </m:r>
                            </m:e>
                          </m:d>
                        </m:sub>
                      </m:sSub>
                      <m:d>
                        <m:dPr>
                          <m:ctrlPr>
                            <w:rPr>
                              <w:rFonts w:ascii="Cambria Math" w:hAnsi="Cambria Math" w:cs="Arial"/>
                              <w:i/>
                              <w:szCs w:val="24"/>
                            </w:rPr>
                          </m:ctrlPr>
                        </m:dPr>
                        <m:e>
                          <m:r>
                            <m:rPr>
                              <m:sty m:val="p"/>
                            </m:rPr>
                            <w:rPr>
                              <w:rFonts w:ascii="Cambria Math" w:hAnsi="Cambria Math" w:cs="Arial"/>
                              <w:szCs w:val="24"/>
                            </w:rPr>
                            <m:t xml:space="preserve">guest </m:t>
                          </m:r>
                        </m:e>
                      </m:d>
                    </m:e>
                  </m:d>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π</m:t>
                      </m:r>
                    </m:e>
                    <m:sub>
                      <m:d>
                        <m:dPr>
                          <m:ctrlPr>
                            <w:rPr>
                              <w:rFonts w:ascii="Cambria Math" w:hAnsi="Cambria Math" w:cs="Arial"/>
                              <w:i/>
                              <w:szCs w:val="24"/>
                            </w:rPr>
                          </m:ctrlPr>
                        </m:dPr>
                        <m:e>
                          <m:r>
                            <m:rPr>
                              <m:sty m:val="p"/>
                            </m:rPr>
                            <w:rPr>
                              <w:rFonts w:ascii="Cambria Math" w:hAnsi="Cambria Math" w:cs="Arial"/>
                              <w:szCs w:val="24"/>
                            </w:rPr>
                            <m:t xml:space="preserve">lastname </m:t>
                          </m:r>
                        </m:e>
                      </m:d>
                    </m:sub>
                  </m:sSub>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σ</m:t>
                          </m:r>
                        </m:e>
                        <m:sub>
                          <m:d>
                            <m:dPr>
                              <m:ctrlPr>
                                <w:rPr>
                                  <w:rFonts w:ascii="Cambria Math" w:hAnsi="Cambria Math" w:cs="Arial"/>
                                  <w:i/>
                                  <w:szCs w:val="24"/>
                                </w:rPr>
                              </m:ctrlPr>
                            </m:dPr>
                            <m:e>
                              <m:r>
                                <m:rPr>
                                  <m:sty m:val="p"/>
                                </m:rPr>
                                <w:rPr>
                                  <w:rFonts w:ascii="Cambria Math" w:hAnsi="Cambria Math" w:cs="Arial"/>
                                  <w:szCs w:val="24"/>
                                </w:rPr>
                                <m:t>id = booking.guestid</m:t>
                              </m:r>
                            </m:e>
                          </m:d>
                        </m:sub>
                      </m:sSub>
                      <m:d>
                        <m:dPr>
                          <m:ctrlPr>
                            <w:rPr>
                              <w:rFonts w:ascii="Cambria Math" w:hAnsi="Cambria Math" w:cs="Arial"/>
                              <w:i/>
                              <w:szCs w:val="24"/>
                            </w:rPr>
                          </m:ctrlPr>
                        </m:dPr>
                        <m:e>
                          <m:r>
                            <m:rPr>
                              <m:sty m:val="p"/>
                            </m:rPr>
                            <w:rPr>
                              <w:rFonts w:ascii="Cambria Math" w:hAnsi="Cambria Math" w:cs="Arial"/>
                              <w:szCs w:val="24"/>
                            </w:rPr>
                            <m:t xml:space="preserve">guest </m:t>
                          </m:r>
                        </m:e>
                      </m:d>
                    </m:e>
                  </m:d>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π</m:t>
                      </m:r>
                    </m:e>
                    <m:sub>
                      <m:d>
                        <m:dPr>
                          <m:ctrlPr>
                            <w:rPr>
                              <w:rFonts w:ascii="Cambria Math" w:hAnsi="Cambria Math" w:cs="Arial"/>
                              <w:i/>
                              <w:szCs w:val="24"/>
                            </w:rPr>
                          </m:ctrlPr>
                        </m:dPr>
                        <m:e>
                          <m:r>
                            <m:rPr>
                              <m:sty m:val="p"/>
                            </m:rPr>
                            <w:rPr>
                              <w:rFonts w:ascii="Cambria Math" w:hAnsi="Cambria Math" w:cs="Arial"/>
                              <w:szCs w:val="24"/>
                              <w:lang w:val="en-US"/>
                            </w:rPr>
                            <m:t>address</m:t>
                          </m:r>
                        </m:e>
                      </m:d>
                    </m:sub>
                  </m:sSub>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σ</m:t>
                          </m:r>
                        </m:e>
                        <m:sub>
                          <m:d>
                            <m:dPr>
                              <m:ctrlPr>
                                <w:rPr>
                                  <w:rFonts w:ascii="Cambria Math" w:hAnsi="Cambria Math" w:cs="Arial"/>
                                  <w:i/>
                                  <w:szCs w:val="24"/>
                                </w:rPr>
                              </m:ctrlPr>
                            </m:dPr>
                            <m:e>
                              <m:r>
                                <m:rPr>
                                  <m:sty m:val="p"/>
                                </m:rPr>
                                <w:rPr>
                                  <w:rFonts w:ascii="Cambria Math" w:hAnsi="Cambria Math" w:cs="Arial"/>
                                  <w:szCs w:val="24"/>
                                </w:rPr>
                                <m:t>id = booking.guestid</m:t>
                              </m:r>
                            </m:e>
                          </m:d>
                        </m:sub>
                      </m:sSub>
                      <m:d>
                        <m:dPr>
                          <m:ctrlPr>
                            <w:rPr>
                              <w:rFonts w:ascii="Cambria Math" w:hAnsi="Cambria Math" w:cs="Arial"/>
                              <w:i/>
                              <w:szCs w:val="24"/>
                            </w:rPr>
                          </m:ctrlPr>
                        </m:dPr>
                        <m:e>
                          <m:r>
                            <m:rPr>
                              <m:sty m:val="p"/>
                            </m:rPr>
                            <w:rPr>
                              <w:rFonts w:ascii="Cambria Math" w:hAnsi="Cambria Math" w:cs="Arial"/>
                              <w:szCs w:val="24"/>
                            </w:rPr>
                            <m:t xml:space="preserve">guest </m:t>
                          </m:r>
                        </m:e>
                      </m:d>
                    </m:e>
                  </m:d>
                </m:e>
              </m:d>
            </m:sub>
          </m:sSub>
        </m:oMath>
      </m:oMathPara>
    </w:p>
    <w:p w14:paraId="35187CBD" w14:textId="64F92B3F" w:rsidR="00CD7510" w:rsidRDefault="00517748" w:rsidP="00D51877">
      <w:pPr>
        <w:spacing w:line="276" w:lineRule="auto"/>
        <w:ind w:firstLine="0"/>
        <w:jc w:val="center"/>
        <w:rPr>
          <w:rFonts w:cs="Arial"/>
          <w:szCs w:val="24"/>
        </w:rPr>
      </w:pPr>
      <m:oMathPara>
        <m:oMath>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σ</m:t>
                  </m:r>
                </m:e>
                <m:sub>
                  <m:d>
                    <m:dPr>
                      <m:ctrlPr>
                        <w:rPr>
                          <w:rFonts w:ascii="Cambria Math" w:hAnsi="Cambria Math" w:cs="Arial"/>
                          <w:i/>
                          <w:szCs w:val="24"/>
                        </w:rPr>
                      </m:ctrlPr>
                    </m:dPr>
                    <m:e>
                      <m:r>
                        <m:rPr>
                          <m:sty m:val="p"/>
                        </m:rPr>
                        <w:rPr>
                          <w:rFonts w:ascii="Cambria Math" w:hAnsi="Cambria Math" w:cs="Arial"/>
                          <w:szCs w:val="24"/>
                          <w:lang w:val="en-US"/>
                        </w:rPr>
                        <m:t>bookingdate=2016-12-03∧room_no=101</m:t>
                      </m:r>
                    </m:e>
                  </m:d>
                </m:sub>
              </m:sSub>
              <m:d>
                <m:dPr>
                  <m:ctrlPr>
                    <w:rPr>
                      <w:rFonts w:ascii="Cambria Math" w:hAnsi="Cambria Math" w:cs="Arial"/>
                      <w:i/>
                      <w:szCs w:val="24"/>
                    </w:rPr>
                  </m:ctrlPr>
                </m:dPr>
                <m:e>
                  <m:r>
                    <w:rPr>
                      <w:rFonts w:ascii="Cambria Math" w:hAnsi="Cambria Math" w:cs="Arial"/>
                      <w:szCs w:val="24"/>
                    </w:rPr>
                    <m:t xml:space="preserve">booking </m:t>
                  </m:r>
                </m:e>
              </m:d>
            </m:e>
          </m:d>
        </m:oMath>
      </m:oMathPara>
    </w:p>
    <w:p w14:paraId="4E57A824" w14:textId="77777777" w:rsidR="00CD7510" w:rsidRPr="00A35A8C" w:rsidRDefault="00CD7510" w:rsidP="00D51877">
      <w:pPr>
        <w:pStyle w:val="Prrafodelista"/>
        <w:spacing w:line="276" w:lineRule="auto"/>
        <w:ind w:left="1440" w:firstLine="0"/>
        <w:rPr>
          <w:rFonts w:cs="Arial"/>
          <w:sz w:val="12"/>
          <w:szCs w:val="12"/>
        </w:rPr>
      </w:pPr>
    </w:p>
    <w:p w14:paraId="3EB5942E" w14:textId="71BCA048" w:rsidR="00CD7510" w:rsidRDefault="00CD7510" w:rsidP="00D51877">
      <w:pPr>
        <w:pStyle w:val="Prrafodelista"/>
        <w:numPr>
          <w:ilvl w:val="1"/>
          <w:numId w:val="4"/>
        </w:numPr>
        <w:spacing w:line="276" w:lineRule="auto"/>
        <w:rPr>
          <w:rFonts w:cs="Arial"/>
          <w:b/>
          <w:bCs/>
          <w:szCs w:val="24"/>
        </w:rPr>
      </w:pPr>
      <w:r w:rsidRPr="001A3A44">
        <w:rPr>
          <w:rFonts w:cs="Arial"/>
          <w:b/>
          <w:bCs/>
          <w:szCs w:val="24"/>
        </w:rPr>
        <w:t>SQL:</w:t>
      </w:r>
    </w:p>
    <w:p w14:paraId="02149FCA" w14:textId="7130F06A" w:rsidR="000A112B" w:rsidRPr="000A112B" w:rsidRDefault="000A112B" w:rsidP="000A112B">
      <w:pPr>
        <w:pStyle w:val="Prrafodelista"/>
        <w:spacing w:line="276" w:lineRule="auto"/>
        <w:ind w:left="1070" w:firstLine="0"/>
        <w:rPr>
          <w:rFonts w:cs="Arial"/>
          <w:b/>
          <w:bCs/>
          <w:sz w:val="12"/>
          <w:szCs w:val="12"/>
        </w:rPr>
      </w:pPr>
    </w:p>
    <w:p w14:paraId="7DD0E431" w14:textId="77777777" w:rsidR="000028B6" w:rsidRPr="000028B6" w:rsidRDefault="000028B6" w:rsidP="00D51877">
      <w:pPr>
        <w:pStyle w:val="Prrafodelista"/>
        <w:spacing w:line="276" w:lineRule="auto"/>
        <w:ind w:left="1440" w:firstLine="0"/>
        <w:rPr>
          <w:rFonts w:cs="Arial"/>
          <w:szCs w:val="24"/>
          <w:lang w:val="en-US"/>
        </w:rPr>
      </w:pPr>
      <w:r w:rsidRPr="000028B6">
        <w:rPr>
          <w:rFonts w:cs="Arial"/>
          <w:szCs w:val="24"/>
          <w:lang w:val="en-US"/>
        </w:rPr>
        <w:t>SELECT guest_id, COUNT(nights), sum(nights)</w:t>
      </w:r>
    </w:p>
    <w:p w14:paraId="51CF2004" w14:textId="77777777" w:rsidR="000028B6" w:rsidRPr="000028B6" w:rsidRDefault="000028B6" w:rsidP="00D51877">
      <w:pPr>
        <w:pStyle w:val="Prrafodelista"/>
        <w:spacing w:line="276" w:lineRule="auto"/>
        <w:ind w:left="1440" w:firstLine="0"/>
        <w:rPr>
          <w:rFonts w:cs="Arial"/>
          <w:szCs w:val="24"/>
          <w:lang w:val="en-US"/>
        </w:rPr>
      </w:pPr>
      <w:r w:rsidRPr="000028B6">
        <w:rPr>
          <w:rFonts w:cs="Arial"/>
          <w:szCs w:val="24"/>
          <w:lang w:val="en-US"/>
        </w:rPr>
        <w:t>FROM booking</w:t>
      </w:r>
    </w:p>
    <w:p w14:paraId="120C08CE" w14:textId="77777777" w:rsidR="000028B6" w:rsidRPr="000028B6" w:rsidRDefault="000028B6" w:rsidP="00D51877">
      <w:pPr>
        <w:pStyle w:val="Prrafodelista"/>
        <w:spacing w:line="276" w:lineRule="auto"/>
        <w:ind w:left="1440" w:firstLine="0"/>
        <w:rPr>
          <w:rFonts w:cs="Arial"/>
          <w:szCs w:val="24"/>
          <w:lang w:val="en-US"/>
        </w:rPr>
      </w:pPr>
      <w:r w:rsidRPr="000028B6">
        <w:rPr>
          <w:rFonts w:cs="Arial"/>
          <w:szCs w:val="24"/>
          <w:lang w:val="en-US"/>
        </w:rPr>
        <w:t>WHERE guest_id = 1185 OR guest_id = 1270</w:t>
      </w:r>
    </w:p>
    <w:p w14:paraId="482DA50F" w14:textId="72BA8805" w:rsidR="00CD7510" w:rsidRDefault="000028B6" w:rsidP="00D51877">
      <w:pPr>
        <w:pStyle w:val="Prrafodelista"/>
        <w:spacing w:line="276" w:lineRule="auto"/>
        <w:ind w:left="1440" w:firstLine="0"/>
        <w:rPr>
          <w:rFonts w:cs="Arial"/>
          <w:szCs w:val="24"/>
          <w:lang w:val="en-US"/>
        </w:rPr>
      </w:pPr>
      <w:r w:rsidRPr="000028B6">
        <w:rPr>
          <w:rFonts w:cs="Arial"/>
          <w:szCs w:val="24"/>
          <w:lang w:val="en-US"/>
        </w:rPr>
        <w:t>GROUP BY guest_id;</w:t>
      </w:r>
    </w:p>
    <w:p w14:paraId="3E7EE2B1" w14:textId="77777777" w:rsidR="000028B6" w:rsidRPr="000A112B" w:rsidRDefault="000028B6" w:rsidP="000A112B">
      <w:pPr>
        <w:spacing w:line="276" w:lineRule="auto"/>
        <w:rPr>
          <w:rFonts w:cs="Arial"/>
          <w:sz w:val="12"/>
          <w:szCs w:val="12"/>
          <w:lang w:val="en-US"/>
        </w:rPr>
      </w:pPr>
    </w:p>
    <w:p w14:paraId="660D4FA6" w14:textId="063403D5" w:rsidR="00D376B6" w:rsidRPr="004D248A" w:rsidRDefault="004D248A" w:rsidP="00D51877">
      <w:pPr>
        <w:spacing w:line="276" w:lineRule="auto"/>
        <w:ind w:left="698" w:firstLine="11"/>
        <w:rPr>
          <w:rFonts w:cs="Arial"/>
          <w:b/>
          <w:bCs/>
          <w:szCs w:val="24"/>
          <w:lang w:val="en-US"/>
        </w:rPr>
      </w:pPr>
      <w:r>
        <w:rPr>
          <w:rFonts w:cs="Arial"/>
          <w:b/>
          <w:bCs/>
          <w:szCs w:val="24"/>
          <w:lang w:val="en-US"/>
        </w:rPr>
        <w:t xml:space="preserve">      </w:t>
      </w:r>
      <w:r w:rsidR="00CD7510" w:rsidRPr="004D248A">
        <w:rPr>
          <w:rFonts w:cs="Arial"/>
          <w:b/>
          <w:bCs/>
          <w:szCs w:val="24"/>
          <w:lang w:val="en-US"/>
        </w:rPr>
        <w:t>ALGEBRA:</w:t>
      </w:r>
    </w:p>
    <w:p w14:paraId="73BB8F9A" w14:textId="71582716" w:rsidR="00A7624E" w:rsidRPr="001A3A44" w:rsidRDefault="00517748" w:rsidP="00D51877">
      <w:pPr>
        <w:pStyle w:val="Prrafodelista"/>
        <w:spacing w:line="276" w:lineRule="auto"/>
        <w:ind w:left="1440" w:firstLine="0"/>
        <w:rPr>
          <w:rFonts w:cs="Arial"/>
          <w:szCs w:val="24"/>
        </w:rPr>
      </w:pPr>
      <m:oMathPara>
        <m:oMath>
          <m:sSub>
            <m:sSubPr>
              <m:ctrlPr>
                <w:rPr>
                  <w:rFonts w:ascii="Cambria Math" w:hAnsi="Cambria Math" w:cs="Arial"/>
                  <w:i/>
                  <w:szCs w:val="24"/>
                </w:rPr>
              </m:ctrlPr>
            </m:sSubPr>
            <m:e>
              <m:r>
                <w:rPr>
                  <w:rFonts w:ascii="Cambria Math" w:hAnsi="Cambria Math" w:cs="Arial"/>
                  <w:szCs w:val="24"/>
                </w:rPr>
                <m:t>π</m:t>
              </m:r>
            </m:e>
            <m:sub>
              <m:d>
                <m:dPr>
                  <m:ctrlPr>
                    <w:rPr>
                      <w:rFonts w:ascii="Cambria Math" w:hAnsi="Cambria Math" w:cs="Arial"/>
                      <w:i/>
                      <w:szCs w:val="24"/>
                    </w:rPr>
                  </m:ctrlPr>
                </m:dPr>
                <m:e>
                  <m:r>
                    <m:rPr>
                      <m:sty m:val="p"/>
                    </m:rPr>
                    <w:rPr>
                      <w:rFonts w:ascii="Cambria Math" w:hAnsi="Cambria Math" w:cs="Arial"/>
                      <w:szCs w:val="24"/>
                    </w:rPr>
                    <m:t>guest</m:t>
                  </m:r>
                  <m:r>
                    <m:rPr>
                      <m:sty m:val="p"/>
                    </m:rPr>
                    <w:rPr>
                      <w:rFonts w:ascii="Cambria Math" w:cs="Arial"/>
                      <w:szCs w:val="24"/>
                    </w:rPr>
                    <m:t>id</m:t>
                  </m:r>
                  <m:r>
                    <w:rPr>
                      <w:rFonts w:ascii="Cambria Math" w:hAnsi="Cambria Math" w:cs="Arial"/>
                      <w:szCs w:val="24"/>
                    </w:rPr>
                    <m:t xml:space="preserve">, </m:t>
                  </m:r>
                  <m:r>
                    <m:rPr>
                      <m:sty m:val="p"/>
                    </m:rPr>
                    <w:rPr>
                      <w:rFonts w:ascii="Cambria Math" w:hAnsi="Cambria Math" w:cs="Arial"/>
                      <w:szCs w:val="24"/>
                    </w:rPr>
                    <m:t>#nights</m:t>
                  </m:r>
                  <m:r>
                    <w:rPr>
                      <w:rFonts w:ascii="Cambria Math" w:hAnsi="Cambria Math" w:cs="Arial"/>
                      <w:szCs w:val="24"/>
                    </w:rPr>
                    <m:t>, ∑</m:t>
                  </m:r>
                  <m:r>
                    <m:rPr>
                      <m:sty m:val="p"/>
                    </m:rPr>
                    <w:rPr>
                      <w:rFonts w:ascii="Cambria Math" w:hAnsi="Cambria Math" w:cs="Arial"/>
                      <w:szCs w:val="24"/>
                      <w:lang w:val="en-US"/>
                    </w:rPr>
                    <m:t>nights</m:t>
                  </m:r>
                </m:e>
              </m:d>
            </m:sub>
          </m:sSub>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σ</m:t>
                  </m:r>
                </m:e>
                <m:sub>
                  <m:d>
                    <m:dPr>
                      <m:ctrlPr>
                        <w:rPr>
                          <w:rFonts w:ascii="Cambria Math" w:hAnsi="Cambria Math" w:cs="Arial"/>
                          <w:i/>
                          <w:szCs w:val="24"/>
                        </w:rPr>
                      </m:ctrlPr>
                    </m:dPr>
                    <m:e>
                      <m:r>
                        <w:rPr>
                          <w:rFonts w:ascii="Cambria Math" w:hAnsi="Cambria Math" w:cs="Arial"/>
                          <w:szCs w:val="24"/>
                        </w:rPr>
                        <m:t>gues</m:t>
                      </m:r>
                      <m:sSub>
                        <m:sSubPr>
                          <m:ctrlPr>
                            <w:rPr>
                              <w:rFonts w:ascii="Cambria Math" w:hAnsi="Cambria Math" w:cs="Arial"/>
                              <w:i/>
                              <w:szCs w:val="24"/>
                            </w:rPr>
                          </m:ctrlPr>
                        </m:sSubPr>
                        <m:e>
                          <m:r>
                            <w:rPr>
                              <w:rFonts w:ascii="Cambria Math" w:hAnsi="Cambria Math" w:cs="Arial"/>
                              <w:szCs w:val="24"/>
                            </w:rPr>
                            <m:t>t</m:t>
                          </m:r>
                        </m:e>
                        <m:sub>
                          <m:r>
                            <w:rPr>
                              <w:rFonts w:ascii="Cambria Math" w:hAnsi="Cambria Math" w:cs="Arial"/>
                              <w:szCs w:val="24"/>
                            </w:rPr>
                            <m:t>id</m:t>
                          </m:r>
                        </m:sub>
                      </m:sSub>
                      <m:r>
                        <w:rPr>
                          <w:rFonts w:ascii="Cambria Math" w:hAnsi="Cambria Math" w:cs="Arial"/>
                          <w:szCs w:val="24"/>
                        </w:rPr>
                        <m:t>=</m:t>
                      </m:r>
                      <m:r>
                        <m:rPr>
                          <m:sty m:val="p"/>
                        </m:rPr>
                        <w:rPr>
                          <w:rFonts w:ascii="Cambria Math" w:hAnsi="Cambria Math" w:cs="Arial"/>
                          <w:szCs w:val="24"/>
                          <w:lang w:val="en-US"/>
                        </w:rPr>
                        <m:t>1185 ∨ 1270</m:t>
                      </m:r>
                      <m:r>
                        <w:rPr>
                          <w:rFonts w:ascii="Cambria Math" w:hAnsi="Cambria Math" w:cs="Arial"/>
                          <w:szCs w:val="24"/>
                        </w:rPr>
                        <m:t xml:space="preserve">) </m:t>
                      </m:r>
                    </m:e>
                  </m:d>
                </m:sub>
              </m:sSub>
              <m:d>
                <m:dPr>
                  <m:ctrlPr>
                    <w:rPr>
                      <w:rFonts w:ascii="Cambria Math" w:hAnsi="Cambria Math" w:cs="Arial"/>
                      <w:i/>
                      <w:szCs w:val="24"/>
                    </w:rPr>
                  </m:ctrlPr>
                </m:dPr>
                <m:e>
                  <m:r>
                    <w:rPr>
                      <w:rFonts w:ascii="Cambria Math" w:hAnsi="Cambria Math" w:cs="Arial"/>
                      <w:szCs w:val="24"/>
                    </w:rPr>
                    <m:t xml:space="preserve">booking </m:t>
                  </m:r>
                </m:e>
              </m:d>
            </m:e>
          </m:d>
        </m:oMath>
      </m:oMathPara>
    </w:p>
    <w:p w14:paraId="0B0F3165" w14:textId="77777777" w:rsidR="00A003F3" w:rsidRPr="001A3A44" w:rsidRDefault="00A003F3" w:rsidP="00D51877">
      <w:pPr>
        <w:spacing w:line="276" w:lineRule="auto"/>
        <w:ind w:firstLine="0"/>
        <w:rPr>
          <w:rFonts w:cs="Arial"/>
          <w:sz w:val="12"/>
          <w:szCs w:val="12"/>
        </w:rPr>
      </w:pPr>
    </w:p>
    <w:p w14:paraId="164D44B8" w14:textId="78F4F6CA" w:rsidR="000E2F32" w:rsidRDefault="4A154688" w:rsidP="00D51877">
      <w:pPr>
        <w:pStyle w:val="Prrafodelista"/>
        <w:numPr>
          <w:ilvl w:val="0"/>
          <w:numId w:val="9"/>
        </w:numPr>
        <w:spacing w:line="276" w:lineRule="auto"/>
        <w:ind w:left="723"/>
        <w:rPr>
          <w:rFonts w:cs="Arial"/>
        </w:rPr>
      </w:pPr>
      <w:r w:rsidRPr="4A154688">
        <w:rPr>
          <w:rFonts w:cs="Arial"/>
        </w:rPr>
        <w:t xml:space="preserve">Implementen las consultas </w:t>
      </w:r>
      <w:hyperlink r:id="rId9" w:history="1">
        <w:r w:rsidRPr="002F3A27">
          <w:rPr>
            <w:rStyle w:val="Hipervnculo"/>
            <w:rFonts w:cs="Arial"/>
          </w:rPr>
          <w:t>Medium Problems</w:t>
        </w:r>
      </w:hyperlink>
      <w:r w:rsidRPr="4A154688">
        <w:rPr>
          <w:rFonts w:cs="Arial"/>
        </w:rPr>
        <w:t xml:space="preserve"> en SQL.</w:t>
      </w:r>
    </w:p>
    <w:p w14:paraId="5D40A4B2" w14:textId="77777777" w:rsidR="002F3A27" w:rsidRPr="002F3A27" w:rsidRDefault="002F3A27" w:rsidP="00D51877">
      <w:pPr>
        <w:pStyle w:val="Prrafodelista"/>
        <w:spacing w:line="276" w:lineRule="auto"/>
        <w:ind w:left="723" w:firstLine="0"/>
        <w:rPr>
          <w:rFonts w:cs="Arial"/>
          <w:sz w:val="12"/>
          <w:szCs w:val="12"/>
        </w:rPr>
      </w:pPr>
    </w:p>
    <w:p w14:paraId="7CEEECE7" w14:textId="573FE779" w:rsidR="00652D41" w:rsidRDefault="00E06A10" w:rsidP="00D51877">
      <w:pPr>
        <w:pStyle w:val="Prrafodelista"/>
        <w:numPr>
          <w:ilvl w:val="1"/>
          <w:numId w:val="4"/>
        </w:numPr>
        <w:spacing w:line="276" w:lineRule="auto"/>
        <w:rPr>
          <w:rFonts w:cs="Arial"/>
          <w:szCs w:val="24"/>
        </w:rPr>
      </w:pPr>
      <w:r>
        <w:rPr>
          <w:rFonts w:cs="Arial"/>
          <w:szCs w:val="24"/>
        </w:rPr>
        <w:t xml:space="preserve">Se puede realizar haciendo uso del JOIN, </w:t>
      </w:r>
      <w:r w:rsidR="002B14C8">
        <w:rPr>
          <w:rFonts w:cs="Arial"/>
          <w:szCs w:val="24"/>
        </w:rPr>
        <w:t xml:space="preserve">pues </w:t>
      </w:r>
      <w:r w:rsidR="009D1EC1">
        <w:rPr>
          <w:rFonts w:cs="Arial"/>
          <w:szCs w:val="24"/>
        </w:rPr>
        <w:t xml:space="preserve">el </w:t>
      </w:r>
      <w:r w:rsidR="00A529CA" w:rsidRPr="00A529CA">
        <w:rPr>
          <w:rFonts w:cs="Arial"/>
          <w:szCs w:val="24"/>
        </w:rPr>
        <w:t>id</w:t>
      </w:r>
      <w:r w:rsidR="009D1EC1">
        <w:rPr>
          <w:rFonts w:cs="Arial"/>
          <w:szCs w:val="24"/>
        </w:rPr>
        <w:t xml:space="preserve"> de la persona aparece en </w:t>
      </w:r>
      <w:r w:rsidR="00413408">
        <w:rPr>
          <w:rFonts w:cs="Arial"/>
          <w:szCs w:val="24"/>
        </w:rPr>
        <w:t xml:space="preserve">la tabla </w:t>
      </w:r>
      <w:r w:rsidR="002D5D07">
        <w:rPr>
          <w:rFonts w:cs="Arial"/>
          <w:szCs w:val="24"/>
        </w:rPr>
        <w:t xml:space="preserve">de </w:t>
      </w:r>
      <w:r w:rsidR="002D5D07" w:rsidRPr="00215D99">
        <w:rPr>
          <w:rFonts w:cs="Arial"/>
          <w:i/>
          <w:iCs/>
          <w:szCs w:val="24"/>
        </w:rPr>
        <w:t>booking</w:t>
      </w:r>
      <w:r>
        <w:rPr>
          <w:rFonts w:cs="Arial"/>
          <w:szCs w:val="24"/>
        </w:rPr>
        <w:t>,</w:t>
      </w:r>
      <w:r w:rsidR="002D5D07">
        <w:rPr>
          <w:rFonts w:cs="Arial"/>
          <w:szCs w:val="24"/>
        </w:rPr>
        <w:t xml:space="preserve"> mientras que </w:t>
      </w:r>
      <w:r w:rsidR="004F3B00">
        <w:rPr>
          <w:rFonts w:cs="Arial"/>
          <w:szCs w:val="24"/>
        </w:rPr>
        <w:t xml:space="preserve">los gastos de </w:t>
      </w:r>
      <w:r w:rsidR="00A529CA" w:rsidRPr="00A529CA">
        <w:rPr>
          <w:rFonts w:cs="Arial"/>
          <w:szCs w:val="24"/>
        </w:rPr>
        <w:t>esta se ven</w:t>
      </w:r>
      <w:r w:rsidR="004F3B00">
        <w:rPr>
          <w:rFonts w:cs="Arial"/>
          <w:szCs w:val="24"/>
        </w:rPr>
        <w:t xml:space="preserve"> </w:t>
      </w:r>
      <w:r w:rsidR="00652D41">
        <w:rPr>
          <w:rFonts w:cs="Arial"/>
          <w:szCs w:val="24"/>
        </w:rPr>
        <w:t>en la</w:t>
      </w:r>
      <w:r w:rsidR="004F3B00">
        <w:rPr>
          <w:rFonts w:cs="Arial"/>
          <w:szCs w:val="24"/>
        </w:rPr>
        <w:t xml:space="preserve"> tabla </w:t>
      </w:r>
      <w:r w:rsidR="004F3B00" w:rsidRPr="00215D99">
        <w:rPr>
          <w:rFonts w:cs="Arial"/>
          <w:i/>
          <w:iCs/>
          <w:szCs w:val="24"/>
        </w:rPr>
        <w:t>rate</w:t>
      </w:r>
      <w:r w:rsidR="00652D41">
        <w:rPr>
          <w:rFonts w:cs="Arial"/>
          <w:szCs w:val="24"/>
        </w:rPr>
        <w:t>.</w:t>
      </w:r>
      <w:r w:rsidR="00A371BE">
        <w:rPr>
          <w:rFonts w:cs="Arial"/>
          <w:szCs w:val="24"/>
        </w:rPr>
        <w:t xml:space="preserve"> </w:t>
      </w:r>
      <w:r w:rsidR="00A371BE" w:rsidRPr="00A529CA">
        <w:rPr>
          <w:rFonts w:cs="Arial"/>
          <w:szCs w:val="24"/>
        </w:rPr>
        <w:t>Además,</w:t>
      </w:r>
      <w:r w:rsidR="001E6D12">
        <w:rPr>
          <w:rFonts w:cs="Arial"/>
          <w:szCs w:val="24"/>
        </w:rPr>
        <w:t xml:space="preserve"> la información del nombre se encuentra en otr</w:t>
      </w:r>
      <w:r w:rsidR="00807DCB">
        <w:rPr>
          <w:rFonts w:cs="Arial"/>
          <w:szCs w:val="24"/>
        </w:rPr>
        <w:t>a</w:t>
      </w:r>
      <w:r w:rsidR="00BD5308">
        <w:rPr>
          <w:rFonts w:cs="Arial"/>
          <w:szCs w:val="24"/>
        </w:rPr>
        <w:t xml:space="preserve"> tabla que guarda sus datos personales. En general, </w:t>
      </w:r>
      <w:r w:rsidR="00BB31D7">
        <w:rPr>
          <w:rFonts w:cs="Arial"/>
          <w:szCs w:val="24"/>
        </w:rPr>
        <w:t>habría que</w:t>
      </w:r>
      <w:r w:rsidR="00BD5308">
        <w:rPr>
          <w:rFonts w:cs="Arial"/>
          <w:szCs w:val="24"/>
        </w:rPr>
        <w:t xml:space="preserve"> hacer varias iteraciones o uso de </w:t>
      </w:r>
      <w:r w:rsidR="00BB31D7">
        <w:rPr>
          <w:rFonts w:cs="Arial"/>
          <w:szCs w:val="24"/>
        </w:rPr>
        <w:t>JOIN</w:t>
      </w:r>
      <w:r w:rsidR="00BD5308">
        <w:rPr>
          <w:rFonts w:cs="Arial"/>
          <w:szCs w:val="24"/>
        </w:rPr>
        <w:t>s distintos.</w:t>
      </w:r>
    </w:p>
    <w:p w14:paraId="6DC4F227" w14:textId="77777777" w:rsidR="00BD5308" w:rsidRPr="002F3A27" w:rsidRDefault="00BD5308" w:rsidP="00D51877">
      <w:pPr>
        <w:spacing w:line="276" w:lineRule="auto"/>
        <w:ind w:left="1429" w:firstLine="0"/>
        <w:rPr>
          <w:rFonts w:cs="Arial"/>
          <w:sz w:val="12"/>
          <w:szCs w:val="12"/>
        </w:rPr>
      </w:pPr>
    </w:p>
    <w:p w14:paraId="2CC1CF23" w14:textId="26EDB882" w:rsidR="002F3A27" w:rsidRDefault="00D77B3B" w:rsidP="00D51877">
      <w:pPr>
        <w:pStyle w:val="Prrafodelista"/>
        <w:numPr>
          <w:ilvl w:val="1"/>
          <w:numId w:val="4"/>
        </w:numPr>
        <w:spacing w:line="276" w:lineRule="auto"/>
        <w:rPr>
          <w:rFonts w:cs="Arial"/>
          <w:szCs w:val="24"/>
        </w:rPr>
      </w:pPr>
      <w:r>
        <w:rPr>
          <w:rFonts w:cs="Arial"/>
          <w:szCs w:val="24"/>
        </w:rPr>
        <w:lastRenderedPageBreak/>
        <w:t>Nuevamente,</w:t>
      </w:r>
      <w:r w:rsidR="008935F5">
        <w:rPr>
          <w:rFonts w:cs="Arial"/>
          <w:szCs w:val="24"/>
        </w:rPr>
        <w:t xml:space="preserve"> no se puede solucionar sin el uso </w:t>
      </w:r>
      <w:r>
        <w:rPr>
          <w:rFonts w:cs="Arial"/>
          <w:szCs w:val="24"/>
        </w:rPr>
        <w:t>del</w:t>
      </w:r>
      <w:r w:rsidR="008935F5">
        <w:rPr>
          <w:rFonts w:cs="Arial"/>
          <w:szCs w:val="24"/>
        </w:rPr>
        <w:t xml:space="preserve"> jo</w:t>
      </w:r>
      <w:r>
        <w:rPr>
          <w:rFonts w:cs="Arial"/>
          <w:szCs w:val="24"/>
        </w:rPr>
        <w:t>i</w:t>
      </w:r>
      <w:r w:rsidR="008935F5">
        <w:rPr>
          <w:rFonts w:cs="Arial"/>
          <w:szCs w:val="24"/>
        </w:rPr>
        <w:t>n</w:t>
      </w:r>
      <w:r w:rsidR="00192873">
        <w:rPr>
          <w:rFonts w:cs="Arial"/>
          <w:szCs w:val="24"/>
        </w:rPr>
        <w:t>. Similar al caso anterior, es necesario hacer muchas iteraciones o usos de join para operar con</w:t>
      </w:r>
      <w:r w:rsidR="00215D99">
        <w:rPr>
          <w:rFonts w:cs="Arial"/>
          <w:szCs w:val="24"/>
        </w:rPr>
        <w:t xml:space="preserve"> </w:t>
      </w:r>
      <w:r w:rsidR="00192873">
        <w:rPr>
          <w:rFonts w:cs="Arial"/>
          <w:szCs w:val="24"/>
        </w:rPr>
        <w:t xml:space="preserve">los valores </w:t>
      </w:r>
      <w:r w:rsidR="00FD7EEA">
        <w:rPr>
          <w:rFonts w:cs="Arial"/>
          <w:szCs w:val="24"/>
        </w:rPr>
        <w:t>contenidos en varias tablas diferentes.</w:t>
      </w:r>
    </w:p>
    <w:p w14:paraId="28A84B71" w14:textId="77777777" w:rsidR="002F3A27" w:rsidRPr="002F3A27" w:rsidRDefault="002F3A27" w:rsidP="00D51877">
      <w:pPr>
        <w:spacing w:line="276" w:lineRule="auto"/>
        <w:ind w:left="1069" w:firstLine="0"/>
        <w:rPr>
          <w:rFonts w:cs="Arial"/>
          <w:sz w:val="12"/>
          <w:szCs w:val="12"/>
        </w:rPr>
      </w:pPr>
    </w:p>
    <w:p w14:paraId="234144DF" w14:textId="77777777" w:rsidR="00215D99" w:rsidRDefault="00E01BE7" w:rsidP="00D51877">
      <w:pPr>
        <w:pStyle w:val="Prrafodelista"/>
        <w:numPr>
          <w:ilvl w:val="1"/>
          <w:numId w:val="4"/>
        </w:numPr>
        <w:spacing w:line="276" w:lineRule="auto"/>
        <w:rPr>
          <w:rFonts w:cs="Arial"/>
          <w:szCs w:val="24"/>
          <w:lang w:val="en-US"/>
        </w:rPr>
      </w:pPr>
      <w:r w:rsidRPr="00E01BE7">
        <w:rPr>
          <w:rFonts w:cs="Arial"/>
          <w:szCs w:val="24"/>
          <w:lang w:val="en-US"/>
        </w:rPr>
        <w:t>SELECT</w:t>
      </w:r>
    </w:p>
    <w:p w14:paraId="0955E9AB" w14:textId="77777777" w:rsidR="00A35A8C" w:rsidRDefault="00E01BE7" w:rsidP="00A35A8C">
      <w:pPr>
        <w:spacing w:line="276" w:lineRule="auto"/>
        <w:ind w:left="709" w:firstLine="709"/>
        <w:rPr>
          <w:rFonts w:cs="Arial"/>
          <w:szCs w:val="24"/>
          <w:lang w:val="en-US"/>
        </w:rPr>
      </w:pPr>
      <w:r w:rsidRPr="00215D99">
        <w:rPr>
          <w:rFonts w:cs="Arial"/>
          <w:szCs w:val="24"/>
          <w:lang w:val="en-US"/>
        </w:rPr>
        <w:t xml:space="preserve">last_name, first_name, address, </w:t>
      </w:r>
    </w:p>
    <w:p w14:paraId="1B9F1743" w14:textId="429B4314" w:rsidR="00E01BE7" w:rsidRPr="00A35A8C" w:rsidRDefault="00E01BE7" w:rsidP="00A35A8C">
      <w:pPr>
        <w:spacing w:line="276" w:lineRule="auto"/>
        <w:ind w:left="1418" w:firstLine="0"/>
        <w:rPr>
          <w:rFonts w:cs="Arial"/>
          <w:szCs w:val="24"/>
          <w:lang w:val="en-US"/>
        </w:rPr>
      </w:pPr>
      <w:r w:rsidRPr="00A35A8C">
        <w:rPr>
          <w:rFonts w:cs="Arial"/>
          <w:szCs w:val="24"/>
          <w:lang w:val="en-US"/>
        </w:rPr>
        <w:t>IFNULL((SELECT SUM(nights) FROM booking WHERE guest_id =</w:t>
      </w:r>
      <w:r w:rsidR="00A35A8C">
        <w:rPr>
          <w:rFonts w:cs="Arial"/>
          <w:szCs w:val="24"/>
          <w:lang w:val="en-US"/>
        </w:rPr>
        <w:t xml:space="preserve"> </w:t>
      </w:r>
      <w:r w:rsidRPr="00A35A8C">
        <w:rPr>
          <w:rFonts w:cs="Arial"/>
          <w:szCs w:val="24"/>
          <w:lang w:val="en-US"/>
        </w:rPr>
        <w:t>guest.id), 0) AS nights</w:t>
      </w:r>
    </w:p>
    <w:p w14:paraId="205250BD" w14:textId="2BF713E5" w:rsidR="00E01BE7" w:rsidRPr="00E01BE7" w:rsidRDefault="00E01BE7" w:rsidP="00A35A8C">
      <w:pPr>
        <w:pStyle w:val="Prrafodelista"/>
        <w:spacing w:line="276" w:lineRule="auto"/>
        <w:ind w:left="1077" w:firstLine="0"/>
        <w:rPr>
          <w:rFonts w:cs="Arial"/>
          <w:szCs w:val="24"/>
          <w:lang w:val="en-US"/>
        </w:rPr>
      </w:pPr>
      <w:r w:rsidRPr="00E01BE7">
        <w:rPr>
          <w:rFonts w:cs="Arial"/>
          <w:szCs w:val="24"/>
          <w:lang w:val="en-US"/>
        </w:rPr>
        <w:t>FROM guest</w:t>
      </w:r>
    </w:p>
    <w:p w14:paraId="655A50B6" w14:textId="7C93423A" w:rsidR="00E01BE7" w:rsidRPr="00E01BE7" w:rsidRDefault="00E01BE7" w:rsidP="00A35A8C">
      <w:pPr>
        <w:pStyle w:val="Prrafodelista"/>
        <w:spacing w:line="276" w:lineRule="auto"/>
        <w:ind w:left="1077" w:firstLine="0"/>
        <w:rPr>
          <w:rFonts w:cs="Arial"/>
          <w:szCs w:val="24"/>
          <w:lang w:val="en-US"/>
        </w:rPr>
      </w:pPr>
      <w:r w:rsidRPr="00E01BE7">
        <w:rPr>
          <w:rFonts w:cs="Arial"/>
          <w:szCs w:val="24"/>
          <w:lang w:val="en-US"/>
        </w:rPr>
        <w:t>WHERE address LIKE '%Edinburgh%'</w:t>
      </w:r>
    </w:p>
    <w:p w14:paraId="5FE266D4" w14:textId="4B2C751E" w:rsidR="00597B65" w:rsidRPr="00E01BE7" w:rsidRDefault="00E01BE7" w:rsidP="00A35A8C">
      <w:pPr>
        <w:pStyle w:val="Prrafodelista"/>
        <w:spacing w:line="276" w:lineRule="auto"/>
        <w:ind w:left="1077" w:firstLine="0"/>
        <w:rPr>
          <w:rFonts w:cs="Arial"/>
          <w:szCs w:val="24"/>
          <w:lang w:val="en-US"/>
        </w:rPr>
      </w:pPr>
      <w:r w:rsidRPr="00E01BE7">
        <w:rPr>
          <w:rFonts w:cs="Arial"/>
          <w:szCs w:val="24"/>
          <w:lang w:val="en-US"/>
        </w:rPr>
        <w:t>ORDER BY last_name, first_name;</w:t>
      </w:r>
    </w:p>
    <w:p w14:paraId="4E3A5509" w14:textId="77777777" w:rsidR="00E25600" w:rsidRPr="002F3A27" w:rsidRDefault="00E25600" w:rsidP="00D51877">
      <w:pPr>
        <w:pStyle w:val="Prrafodelista"/>
        <w:spacing w:line="276" w:lineRule="auto"/>
        <w:ind w:left="1440" w:firstLine="0"/>
        <w:rPr>
          <w:rFonts w:cs="Arial"/>
          <w:sz w:val="12"/>
          <w:szCs w:val="12"/>
          <w:lang w:val="en-US"/>
        </w:rPr>
      </w:pPr>
    </w:p>
    <w:p w14:paraId="5A34DA44" w14:textId="20C9FE66" w:rsidR="00E06A10" w:rsidRPr="00B11881" w:rsidRDefault="00E06A10" w:rsidP="00D51877">
      <w:pPr>
        <w:pStyle w:val="Prrafodelista"/>
        <w:numPr>
          <w:ilvl w:val="1"/>
          <w:numId w:val="4"/>
        </w:numPr>
        <w:spacing w:line="276" w:lineRule="auto"/>
        <w:rPr>
          <w:rFonts w:cs="Arial"/>
          <w:szCs w:val="24"/>
          <w:lang w:val="en-US"/>
        </w:rPr>
      </w:pPr>
      <w:r w:rsidRPr="00B11881">
        <w:rPr>
          <w:rFonts w:cs="Arial"/>
          <w:szCs w:val="24"/>
          <w:lang w:val="en-US"/>
        </w:rPr>
        <w:t>SELECT booking_date AS i, COUNT(booking_id) AS arrivals</w:t>
      </w:r>
    </w:p>
    <w:p w14:paraId="38A6374C" w14:textId="77777777" w:rsidR="00E06A10" w:rsidRPr="00A35A8C" w:rsidRDefault="00E06A10" w:rsidP="00A35A8C">
      <w:pPr>
        <w:spacing w:line="276" w:lineRule="auto"/>
        <w:ind w:left="1070" w:firstLine="0"/>
        <w:rPr>
          <w:rFonts w:cs="Arial"/>
          <w:szCs w:val="24"/>
          <w:lang w:val="en-US"/>
        </w:rPr>
      </w:pPr>
      <w:r w:rsidRPr="00A35A8C">
        <w:rPr>
          <w:rFonts w:cs="Arial"/>
          <w:szCs w:val="24"/>
          <w:lang w:val="en-US"/>
        </w:rPr>
        <w:t>FROM booking</w:t>
      </w:r>
    </w:p>
    <w:p w14:paraId="5BA43B38" w14:textId="4FAC943E" w:rsidR="00E06A10" w:rsidRPr="00A35A8C" w:rsidRDefault="00E06A10" w:rsidP="00A35A8C">
      <w:pPr>
        <w:spacing w:line="276" w:lineRule="auto"/>
        <w:ind w:left="1070" w:firstLine="0"/>
        <w:rPr>
          <w:rFonts w:cs="Arial"/>
          <w:szCs w:val="24"/>
          <w:lang w:val="en-US"/>
        </w:rPr>
      </w:pPr>
      <w:r w:rsidRPr="00A35A8C">
        <w:rPr>
          <w:rFonts w:cs="Arial"/>
          <w:szCs w:val="24"/>
          <w:lang w:val="en-US"/>
        </w:rPr>
        <w:t>WHERE booking_date BETWEEN '2016-11-25' AND '2016-12-01'GROUP BY booking_date;</w:t>
      </w:r>
    </w:p>
    <w:p w14:paraId="1E5715F0" w14:textId="77777777" w:rsidR="00E06A10" w:rsidRPr="002F3A27" w:rsidRDefault="00E06A10" w:rsidP="00D51877">
      <w:pPr>
        <w:pStyle w:val="Prrafodelista"/>
        <w:spacing w:line="276" w:lineRule="auto"/>
        <w:ind w:left="1440" w:firstLine="0"/>
        <w:rPr>
          <w:rFonts w:cs="Arial"/>
          <w:sz w:val="12"/>
          <w:szCs w:val="12"/>
          <w:lang w:val="en-US"/>
        </w:rPr>
      </w:pPr>
    </w:p>
    <w:p w14:paraId="0A0507AC" w14:textId="2AE88982" w:rsidR="000627C1" w:rsidRPr="00B11881" w:rsidRDefault="000627C1" w:rsidP="00D51877">
      <w:pPr>
        <w:pStyle w:val="Prrafodelista"/>
        <w:numPr>
          <w:ilvl w:val="1"/>
          <w:numId w:val="4"/>
        </w:numPr>
        <w:spacing w:line="276" w:lineRule="auto"/>
        <w:rPr>
          <w:rFonts w:cs="Arial"/>
          <w:szCs w:val="24"/>
          <w:lang w:val="en-US"/>
        </w:rPr>
      </w:pPr>
      <w:r w:rsidRPr="00B11881">
        <w:rPr>
          <w:rFonts w:cs="Arial"/>
          <w:szCs w:val="24"/>
          <w:lang w:val="en-US"/>
        </w:rPr>
        <w:t>SELECT booking_date AS i, COUNT(booking_id) AS arrivals</w:t>
      </w:r>
    </w:p>
    <w:p w14:paraId="7E03F9DE" w14:textId="77777777" w:rsidR="000627C1" w:rsidRPr="000627C1" w:rsidRDefault="000627C1" w:rsidP="00A35A8C">
      <w:pPr>
        <w:pStyle w:val="Prrafodelista"/>
        <w:spacing w:line="276" w:lineRule="auto"/>
        <w:ind w:left="1070" w:firstLine="0"/>
        <w:rPr>
          <w:rFonts w:cs="Arial"/>
          <w:szCs w:val="24"/>
          <w:lang w:val="en-US"/>
        </w:rPr>
      </w:pPr>
      <w:r w:rsidRPr="000627C1">
        <w:rPr>
          <w:rFonts w:cs="Arial"/>
          <w:szCs w:val="24"/>
          <w:lang w:val="en-US"/>
        </w:rPr>
        <w:t>FROM booking</w:t>
      </w:r>
    </w:p>
    <w:p w14:paraId="42880BB1" w14:textId="77777777" w:rsidR="00A35A8C" w:rsidRDefault="000627C1" w:rsidP="00A35A8C">
      <w:pPr>
        <w:pStyle w:val="Prrafodelista"/>
        <w:spacing w:line="276" w:lineRule="auto"/>
        <w:ind w:left="1070" w:firstLine="0"/>
        <w:rPr>
          <w:rFonts w:cs="Arial"/>
          <w:szCs w:val="24"/>
          <w:lang w:val="en-US"/>
        </w:rPr>
      </w:pPr>
      <w:r w:rsidRPr="000627C1">
        <w:rPr>
          <w:rFonts w:cs="Arial"/>
          <w:szCs w:val="24"/>
          <w:lang w:val="en-US"/>
        </w:rPr>
        <w:t>WHERE booking_date BETWEEN '2016-11-25' AND '2016-12-01</w:t>
      </w:r>
    </w:p>
    <w:p w14:paraId="1AA24058" w14:textId="40456D8A" w:rsidR="00454A95" w:rsidRDefault="000627C1" w:rsidP="00A35A8C">
      <w:pPr>
        <w:pStyle w:val="Prrafodelista"/>
        <w:spacing w:line="276" w:lineRule="auto"/>
        <w:ind w:left="1070" w:firstLine="0"/>
        <w:rPr>
          <w:rFonts w:cs="Arial"/>
          <w:szCs w:val="24"/>
          <w:lang w:val="en-US"/>
        </w:rPr>
      </w:pPr>
      <w:r w:rsidRPr="000627C1">
        <w:rPr>
          <w:rFonts w:cs="Arial"/>
          <w:szCs w:val="24"/>
          <w:lang w:val="en-US"/>
        </w:rPr>
        <w:t>GROUP BY booking_date</w:t>
      </w:r>
      <w:r w:rsidR="00E06A10">
        <w:rPr>
          <w:rFonts w:cs="Arial"/>
          <w:szCs w:val="24"/>
          <w:lang w:val="en-US"/>
        </w:rPr>
        <w:t>;</w:t>
      </w:r>
    </w:p>
    <w:p w14:paraId="10E61AF0" w14:textId="77777777" w:rsidR="002F3A27" w:rsidRPr="002F3A27" w:rsidRDefault="002F3A27" w:rsidP="002F3A27">
      <w:pPr>
        <w:spacing w:line="276" w:lineRule="auto"/>
        <w:ind w:firstLine="0"/>
        <w:rPr>
          <w:rFonts w:cs="Arial"/>
          <w:szCs w:val="24"/>
          <w:lang w:val="en-US"/>
        </w:rPr>
      </w:pPr>
    </w:p>
    <w:p w14:paraId="3538AD7C" w14:textId="7B544578" w:rsidR="00B309CA" w:rsidRPr="00BB31D7" w:rsidRDefault="14B4B0A1" w:rsidP="008526DC">
      <w:pPr>
        <w:spacing w:line="276" w:lineRule="auto"/>
        <w:ind w:firstLine="0"/>
        <w:jc w:val="left"/>
        <w:rPr>
          <w:rFonts w:cs="Arial"/>
          <w:b/>
          <w:lang w:val="en-US"/>
        </w:rPr>
      </w:pPr>
      <w:r w:rsidRPr="00BB31D7">
        <w:rPr>
          <w:rFonts w:cs="Arial"/>
          <w:b/>
          <w:lang w:val="en-US"/>
        </w:rPr>
        <w:t>PARTE TRES (Consultas Gerenciales)</w:t>
      </w:r>
    </w:p>
    <w:p w14:paraId="1DD2CAF5" w14:textId="77777777" w:rsidR="008526DC" w:rsidRPr="008526DC" w:rsidRDefault="008526DC" w:rsidP="008526DC">
      <w:pPr>
        <w:spacing w:line="276" w:lineRule="auto"/>
        <w:ind w:firstLine="0"/>
        <w:jc w:val="left"/>
        <w:rPr>
          <w:rFonts w:cs="Arial"/>
          <w:b/>
          <w:sz w:val="12"/>
          <w:szCs w:val="12"/>
          <w:highlight w:val="cyan"/>
          <w:lang w:val="en-US"/>
        </w:rPr>
      </w:pPr>
    </w:p>
    <w:p w14:paraId="65B55C6B" w14:textId="374A3E12" w:rsidR="008B6B96" w:rsidRPr="003C0189" w:rsidRDefault="000E2F32" w:rsidP="008526DC">
      <w:pPr>
        <w:pStyle w:val="Prrafodelista"/>
        <w:numPr>
          <w:ilvl w:val="0"/>
          <w:numId w:val="11"/>
        </w:numPr>
        <w:spacing w:line="276" w:lineRule="auto"/>
        <w:ind w:left="723"/>
        <w:rPr>
          <w:rFonts w:cs="Arial"/>
          <w:szCs w:val="24"/>
        </w:rPr>
      </w:pPr>
      <w:r w:rsidRPr="003C0189">
        <w:rPr>
          <w:rFonts w:cs="Arial"/>
          <w:szCs w:val="24"/>
        </w:rPr>
        <w:t>Considerando la misión propuesta</w:t>
      </w:r>
      <w:r w:rsidR="00825655">
        <w:rPr>
          <w:rFonts w:cs="Arial"/>
          <w:szCs w:val="24"/>
        </w:rPr>
        <w:t>,</w:t>
      </w:r>
      <w:r w:rsidRPr="003C0189">
        <w:rPr>
          <w:rFonts w:cs="Arial"/>
          <w:szCs w:val="24"/>
        </w:rPr>
        <w:t xml:space="preserve"> definan e implementen la consulta más adecuada para que la organización conozca que tan bien está cumpliendo su misión. Justifíquenla como la mejor consulta.</w:t>
      </w:r>
    </w:p>
    <w:p w14:paraId="524F3658" w14:textId="77777777" w:rsidR="00B309CA" w:rsidRPr="00B309CA" w:rsidRDefault="00B309CA" w:rsidP="008526DC">
      <w:pPr>
        <w:pStyle w:val="Prrafodelista"/>
        <w:spacing w:line="276" w:lineRule="auto"/>
        <w:ind w:left="723" w:firstLine="0"/>
        <w:rPr>
          <w:rFonts w:cs="Arial"/>
          <w:sz w:val="12"/>
          <w:szCs w:val="12"/>
        </w:rPr>
      </w:pPr>
    </w:p>
    <w:p w14:paraId="484FAE05" w14:textId="77777777" w:rsidR="000804EA" w:rsidRPr="00B274CD" w:rsidRDefault="000804EA" w:rsidP="008526DC">
      <w:pPr>
        <w:spacing w:line="276" w:lineRule="auto"/>
        <w:ind w:left="1134" w:firstLine="0"/>
        <w:rPr>
          <w:rFonts w:cs="Arial"/>
          <w:lang w:val="en-US"/>
        </w:rPr>
      </w:pPr>
      <w:r w:rsidRPr="00B274CD">
        <w:rPr>
          <w:rFonts w:cs="Arial"/>
          <w:lang w:val="en-US"/>
        </w:rPr>
        <w:t>SELECT</w:t>
      </w:r>
    </w:p>
    <w:p w14:paraId="33D3CE88" w14:textId="072E0DC2" w:rsidR="000804EA" w:rsidRPr="00B274CD" w:rsidRDefault="000804EA" w:rsidP="008526DC">
      <w:pPr>
        <w:spacing w:line="276" w:lineRule="auto"/>
        <w:ind w:left="1134" w:firstLine="709"/>
        <w:rPr>
          <w:rFonts w:cs="Arial"/>
          <w:lang w:val="en-US"/>
        </w:rPr>
      </w:pPr>
      <w:r w:rsidRPr="00B274CD">
        <w:rPr>
          <w:rFonts w:cs="Arial"/>
          <w:lang w:val="en-US"/>
        </w:rPr>
        <w:t>COUNT(DISTINCT booking_id) AS total_booking</w:t>
      </w:r>
      <w:r w:rsidR="006837F6">
        <w:rPr>
          <w:rFonts w:cs="Arial"/>
          <w:lang w:val="en-US"/>
        </w:rPr>
        <w:t>,</w:t>
      </w:r>
    </w:p>
    <w:p w14:paraId="5FA713A4" w14:textId="2BD60091" w:rsidR="000804EA" w:rsidRDefault="000804EA" w:rsidP="008526DC">
      <w:pPr>
        <w:spacing w:line="276" w:lineRule="auto"/>
        <w:ind w:left="1134" w:firstLine="709"/>
        <w:rPr>
          <w:rFonts w:cs="Arial"/>
          <w:lang w:val="en-US"/>
        </w:rPr>
      </w:pPr>
      <w:r w:rsidRPr="00B274CD">
        <w:rPr>
          <w:rFonts w:cs="Arial"/>
          <w:lang w:val="en-US"/>
        </w:rPr>
        <w:t>COUNT(DISTINCT guest_id) AS total_guest</w:t>
      </w:r>
    </w:p>
    <w:p w14:paraId="5097EEF5" w14:textId="06724D44" w:rsidR="006837F6" w:rsidRPr="00716A13" w:rsidRDefault="003B7D79" w:rsidP="008526DC">
      <w:pPr>
        <w:spacing w:line="276" w:lineRule="auto"/>
        <w:ind w:left="1134" w:firstLine="0"/>
        <w:rPr>
          <w:rFonts w:cs="Arial"/>
          <w:lang w:val="en-US"/>
        </w:rPr>
      </w:pPr>
      <w:r w:rsidRPr="00B274CD">
        <w:rPr>
          <w:rFonts w:cs="Arial"/>
          <w:lang w:val="en-US"/>
        </w:rPr>
        <w:t>FROM booking</w:t>
      </w:r>
    </w:p>
    <w:p w14:paraId="7645F006" w14:textId="77777777" w:rsidR="006837F6" w:rsidRPr="00BB31D7" w:rsidRDefault="006837F6" w:rsidP="008526DC">
      <w:pPr>
        <w:spacing w:line="276" w:lineRule="auto"/>
        <w:ind w:left="1134" w:firstLine="0"/>
        <w:rPr>
          <w:rFonts w:cs="Arial"/>
          <w:sz w:val="12"/>
          <w:szCs w:val="12"/>
          <w:lang w:val="en-US"/>
        </w:rPr>
      </w:pPr>
    </w:p>
    <w:p w14:paraId="291BC07D" w14:textId="202DB60B" w:rsidR="003B7D79" w:rsidRDefault="003B7D79" w:rsidP="008526DC">
      <w:pPr>
        <w:spacing w:line="276" w:lineRule="auto"/>
        <w:ind w:left="1134" w:firstLine="0"/>
        <w:rPr>
          <w:rFonts w:cs="Arial"/>
          <w:lang w:val="en-US"/>
        </w:rPr>
      </w:pPr>
      <w:r>
        <w:rPr>
          <w:rFonts w:cs="Arial"/>
          <w:lang w:val="en-US"/>
        </w:rPr>
        <w:t>SELECT</w:t>
      </w:r>
    </w:p>
    <w:p w14:paraId="7EB88E02" w14:textId="0CD275BD" w:rsidR="00E43F81" w:rsidRDefault="00E43F81" w:rsidP="008526DC">
      <w:pPr>
        <w:spacing w:line="276" w:lineRule="auto"/>
        <w:ind w:left="1134" w:firstLine="709"/>
        <w:rPr>
          <w:rFonts w:cs="Arial"/>
          <w:lang w:val="en-US"/>
        </w:rPr>
      </w:pPr>
      <w:r w:rsidRPr="00E43F81">
        <w:rPr>
          <w:rFonts w:cs="Arial"/>
          <w:lang w:val="en-US"/>
        </w:rPr>
        <w:t>COUNT(DISTINCT id) AS total_rooms</w:t>
      </w:r>
      <w:r w:rsidR="006837F6">
        <w:rPr>
          <w:rFonts w:cs="Arial"/>
          <w:lang w:val="en-US"/>
        </w:rPr>
        <w:t>,</w:t>
      </w:r>
    </w:p>
    <w:p w14:paraId="3F8143C9" w14:textId="0A191147" w:rsidR="00E43F81" w:rsidRDefault="00E43F81" w:rsidP="008526DC">
      <w:pPr>
        <w:spacing w:line="276" w:lineRule="auto"/>
        <w:ind w:left="1134" w:firstLine="709"/>
        <w:rPr>
          <w:rFonts w:cs="Arial"/>
          <w:lang w:val="en-US"/>
        </w:rPr>
      </w:pPr>
      <w:r w:rsidRPr="00E43F81">
        <w:rPr>
          <w:rFonts w:cs="Arial"/>
          <w:lang w:val="en-US"/>
        </w:rPr>
        <w:t>SUM(max_occupancy) AS maximum_capacity</w:t>
      </w:r>
    </w:p>
    <w:p w14:paraId="69585072" w14:textId="7984E4E7" w:rsidR="003B7D79" w:rsidRPr="00C86BCE" w:rsidRDefault="003B7D79" w:rsidP="008526DC">
      <w:pPr>
        <w:spacing w:line="276" w:lineRule="auto"/>
        <w:ind w:left="1134" w:firstLine="0"/>
        <w:rPr>
          <w:rFonts w:cs="Arial"/>
          <w:lang w:val="en-US"/>
        </w:rPr>
      </w:pPr>
      <w:r w:rsidRPr="00B274CD">
        <w:rPr>
          <w:rFonts w:cs="Arial"/>
          <w:lang w:val="en-US"/>
        </w:rPr>
        <w:t xml:space="preserve">FROM </w:t>
      </w:r>
      <w:r>
        <w:rPr>
          <w:rFonts w:cs="Arial"/>
          <w:lang w:val="en-US"/>
        </w:rPr>
        <w:t>room</w:t>
      </w:r>
    </w:p>
    <w:p w14:paraId="2DA66408" w14:textId="77777777" w:rsidR="00716A13" w:rsidRPr="00BE317B" w:rsidRDefault="00716A13" w:rsidP="008526DC">
      <w:pPr>
        <w:spacing w:line="276" w:lineRule="auto"/>
        <w:ind w:left="1134" w:firstLine="0"/>
        <w:rPr>
          <w:rFonts w:cs="Arial"/>
          <w:sz w:val="12"/>
          <w:szCs w:val="12"/>
          <w:lang w:val="en-US"/>
        </w:rPr>
      </w:pPr>
    </w:p>
    <w:p w14:paraId="29C60AF1" w14:textId="2C6826B1" w:rsidR="003B7D79" w:rsidRDefault="003B7D79" w:rsidP="008526DC">
      <w:pPr>
        <w:spacing w:line="276" w:lineRule="auto"/>
        <w:ind w:left="1134" w:firstLine="0"/>
        <w:rPr>
          <w:rFonts w:cs="Arial"/>
          <w:lang w:val="en-US"/>
        </w:rPr>
      </w:pPr>
      <w:r>
        <w:rPr>
          <w:rFonts w:cs="Arial"/>
          <w:lang w:val="en-US"/>
        </w:rPr>
        <w:t>SELECT</w:t>
      </w:r>
    </w:p>
    <w:p w14:paraId="17359F3C" w14:textId="60293CF3" w:rsidR="00D65EA6" w:rsidRDefault="00D65EA6" w:rsidP="008526DC">
      <w:pPr>
        <w:spacing w:line="276" w:lineRule="auto"/>
        <w:ind w:left="1134" w:firstLine="0"/>
        <w:rPr>
          <w:rFonts w:cs="Arial"/>
          <w:lang w:val="en-US"/>
        </w:rPr>
      </w:pPr>
      <w:r>
        <w:rPr>
          <w:rFonts w:cs="Arial"/>
          <w:lang w:val="en-US"/>
        </w:rPr>
        <w:tab/>
        <w:t xml:space="preserve">      </w:t>
      </w:r>
      <w:r w:rsidR="001136FB" w:rsidRPr="001136FB">
        <w:rPr>
          <w:rFonts w:cs="Arial"/>
          <w:lang w:val="en-US"/>
        </w:rPr>
        <w:t>COUNT(DISTINCT extra_id) AS total_extras,</w:t>
      </w:r>
    </w:p>
    <w:p w14:paraId="685F2B67" w14:textId="2D2A6EF4" w:rsidR="00C86BCE" w:rsidRDefault="00D102C9" w:rsidP="00A35A8C">
      <w:pPr>
        <w:spacing w:line="276" w:lineRule="auto"/>
        <w:ind w:left="1134" w:firstLine="709"/>
        <w:rPr>
          <w:ins w:id="1" w:author="{7fdd2df7-47fd-4d24-aab9-51fd96533ded}" w:date="2024-02-15T22:26:00Z"/>
          <w:rFonts w:cs="Arial"/>
          <w:lang w:val="en-US"/>
        </w:rPr>
      </w:pPr>
      <w:r w:rsidRPr="00D102C9">
        <w:rPr>
          <w:rFonts w:cs="Arial"/>
          <w:lang w:val="en-US"/>
        </w:rPr>
        <w:t>SUM(amount) AS total_sales</w:t>
      </w:r>
    </w:p>
    <w:p w14:paraId="7FF06FAA" w14:textId="32A127FF" w:rsidR="00EA00C3" w:rsidRPr="00DA3011" w:rsidRDefault="00EA00C3" w:rsidP="008526DC">
      <w:pPr>
        <w:spacing w:line="276" w:lineRule="auto"/>
        <w:ind w:left="1134" w:firstLine="0"/>
        <w:rPr>
          <w:rFonts w:cs="Arial"/>
          <w:lang w:val="en-US"/>
        </w:rPr>
      </w:pPr>
      <w:r w:rsidRPr="00BB31D7">
        <w:rPr>
          <w:rFonts w:cs="Arial"/>
          <w:lang w:val="en-US"/>
        </w:rPr>
        <w:t xml:space="preserve">FROM </w:t>
      </w:r>
      <w:r w:rsidR="00D102C9" w:rsidRPr="00BB31D7">
        <w:rPr>
          <w:rFonts w:cs="Arial"/>
          <w:lang w:val="en-US"/>
        </w:rPr>
        <w:t>extra</w:t>
      </w:r>
    </w:p>
    <w:p w14:paraId="607BAFB9" w14:textId="3CF285ED" w:rsidR="000804EA" w:rsidRPr="00DA3011" w:rsidRDefault="00D102C9" w:rsidP="008526DC">
      <w:pPr>
        <w:spacing w:line="276" w:lineRule="auto"/>
        <w:ind w:firstLine="0"/>
        <w:rPr>
          <w:sz w:val="12"/>
          <w:szCs w:val="12"/>
          <w:lang w:val="en-US"/>
        </w:rPr>
      </w:pPr>
      <w:r w:rsidRPr="00DA3011">
        <w:rPr>
          <w:lang w:val="en-US"/>
        </w:rPr>
        <w:tab/>
      </w:r>
    </w:p>
    <w:p w14:paraId="398199C8" w14:textId="3944A236" w:rsidR="00B309CA" w:rsidRPr="00825655" w:rsidRDefault="00103B94" w:rsidP="008526DC">
      <w:pPr>
        <w:pStyle w:val="Prrafodelista"/>
        <w:spacing w:line="276" w:lineRule="auto"/>
        <w:ind w:left="723" w:firstLine="0"/>
        <w:rPr>
          <w:rFonts w:cs="Arial"/>
          <w:szCs w:val="24"/>
        </w:rPr>
      </w:pPr>
      <w:r>
        <w:rPr>
          <w:rFonts w:cs="Arial"/>
          <w:b/>
          <w:bCs/>
          <w:szCs w:val="24"/>
        </w:rPr>
        <w:lastRenderedPageBreak/>
        <w:t xml:space="preserve">R/ </w:t>
      </w:r>
      <w:r w:rsidR="00825655">
        <w:rPr>
          <w:rFonts w:cs="Arial"/>
          <w:szCs w:val="24"/>
        </w:rPr>
        <w:t>Consideramos que la</w:t>
      </w:r>
      <w:r w:rsidR="001136FB">
        <w:rPr>
          <w:rFonts w:cs="Arial"/>
          <w:szCs w:val="24"/>
        </w:rPr>
        <w:t>s</w:t>
      </w:r>
      <w:r w:rsidR="00825655">
        <w:rPr>
          <w:rFonts w:cs="Arial"/>
          <w:szCs w:val="24"/>
        </w:rPr>
        <w:t xml:space="preserve"> anterior</w:t>
      </w:r>
      <w:r w:rsidR="001136FB">
        <w:rPr>
          <w:rFonts w:cs="Arial"/>
          <w:szCs w:val="24"/>
        </w:rPr>
        <w:t>es</w:t>
      </w:r>
      <w:r w:rsidR="00825655">
        <w:rPr>
          <w:rFonts w:cs="Arial"/>
          <w:szCs w:val="24"/>
        </w:rPr>
        <w:t xml:space="preserve"> </w:t>
      </w:r>
      <w:r w:rsidR="007E7AB1">
        <w:rPr>
          <w:rFonts w:cs="Arial"/>
          <w:szCs w:val="24"/>
        </w:rPr>
        <w:t>consulta</w:t>
      </w:r>
      <w:r w:rsidR="001136FB">
        <w:rPr>
          <w:rFonts w:cs="Arial"/>
          <w:szCs w:val="24"/>
        </w:rPr>
        <w:t>s</w:t>
      </w:r>
      <w:r w:rsidR="00825655">
        <w:rPr>
          <w:rFonts w:cs="Arial"/>
          <w:szCs w:val="24"/>
        </w:rPr>
        <w:t xml:space="preserve"> </w:t>
      </w:r>
      <w:r w:rsidR="001E15CE">
        <w:rPr>
          <w:rFonts w:cs="Arial"/>
          <w:szCs w:val="24"/>
        </w:rPr>
        <w:t>son</w:t>
      </w:r>
      <w:r w:rsidR="00825655">
        <w:rPr>
          <w:rFonts w:cs="Arial"/>
          <w:szCs w:val="24"/>
        </w:rPr>
        <w:t xml:space="preserve"> la</w:t>
      </w:r>
      <w:r w:rsidR="001E15CE">
        <w:rPr>
          <w:rFonts w:cs="Arial"/>
          <w:szCs w:val="24"/>
        </w:rPr>
        <w:t>s</w:t>
      </w:r>
      <w:r w:rsidR="00825655">
        <w:rPr>
          <w:rFonts w:cs="Arial"/>
          <w:szCs w:val="24"/>
        </w:rPr>
        <w:t xml:space="preserve"> mejor</w:t>
      </w:r>
      <w:r w:rsidR="001E15CE">
        <w:rPr>
          <w:rFonts w:cs="Arial"/>
          <w:szCs w:val="24"/>
        </w:rPr>
        <w:t>es</w:t>
      </w:r>
      <w:r w:rsidR="00825655">
        <w:rPr>
          <w:rFonts w:cs="Arial"/>
          <w:szCs w:val="24"/>
        </w:rPr>
        <w:t xml:space="preserve"> para validar que la organización está cumpliendo su misión, ya que con ella se puede </w:t>
      </w:r>
      <w:r w:rsidR="00CD705C" w:rsidRPr="00CD705C">
        <w:t>recopil</w:t>
      </w:r>
      <w:r w:rsidR="00CD705C">
        <w:t>ar</w:t>
      </w:r>
      <w:r w:rsidR="00CD705C" w:rsidRPr="00CD705C">
        <w:t xml:space="preserve"> datos clave relacionados con la gestión de reservas, administración de huéspedes, seguimiento de inventario y análisis de datos. Dado que la misión menciona la optimización de la experiencia del cliente y la eficiencia operativa, </w:t>
      </w:r>
      <w:r w:rsidR="00B45F03">
        <w:t xml:space="preserve">con dichas </w:t>
      </w:r>
      <w:r w:rsidR="00CD705C" w:rsidRPr="00CD705C">
        <w:t xml:space="preserve">métricas </w:t>
      </w:r>
      <w:r w:rsidR="00B45F03">
        <w:t>podemos validar los resultados de la organización.</w:t>
      </w:r>
    </w:p>
    <w:p w14:paraId="4EC45980" w14:textId="77777777" w:rsidR="00B309CA" w:rsidRPr="00103B94" w:rsidRDefault="00B309CA" w:rsidP="008526DC">
      <w:pPr>
        <w:pStyle w:val="Prrafodelista"/>
        <w:spacing w:line="276" w:lineRule="auto"/>
        <w:ind w:left="723" w:firstLine="0"/>
        <w:rPr>
          <w:rFonts w:cs="Arial"/>
          <w:sz w:val="12"/>
          <w:szCs w:val="12"/>
        </w:rPr>
      </w:pPr>
    </w:p>
    <w:p w14:paraId="20620872" w14:textId="77777777" w:rsidR="001E15CE" w:rsidRPr="00D81329" w:rsidRDefault="000E2F32" w:rsidP="008526DC">
      <w:pPr>
        <w:pStyle w:val="Prrafodelista"/>
        <w:numPr>
          <w:ilvl w:val="0"/>
          <w:numId w:val="11"/>
        </w:numPr>
        <w:spacing w:line="276" w:lineRule="auto"/>
        <w:ind w:left="723"/>
        <w:rPr>
          <w:rFonts w:cs="Arial"/>
          <w:szCs w:val="24"/>
        </w:rPr>
      </w:pPr>
      <w:r w:rsidRPr="003C0189">
        <w:rPr>
          <w:rFonts w:cs="Arial"/>
          <w:szCs w:val="24"/>
        </w:rPr>
        <w:t>Proponga una pregunta, orientada a validar el logro en el cumplimiento de la misión, que no se pueda contestar actualmente.</w:t>
      </w:r>
    </w:p>
    <w:p w14:paraId="3F9325DE" w14:textId="77777777" w:rsidR="002F2681" w:rsidRPr="003C0189" w:rsidRDefault="000E2F32" w:rsidP="008526DC">
      <w:pPr>
        <w:pStyle w:val="Prrafodelista"/>
        <w:spacing w:line="276" w:lineRule="auto"/>
        <w:ind w:left="723" w:firstLine="0"/>
        <w:rPr>
          <w:rFonts w:cs="Arial"/>
          <w:szCs w:val="24"/>
        </w:rPr>
      </w:pPr>
      <w:r w:rsidRPr="003C0189">
        <w:rPr>
          <w:rFonts w:cs="Arial"/>
          <w:szCs w:val="24"/>
        </w:rPr>
        <w:t>¿</w:t>
      </w:r>
      <w:r w:rsidR="002F2681" w:rsidRPr="003C0189">
        <w:rPr>
          <w:rFonts w:cs="Arial"/>
          <w:szCs w:val="24"/>
        </w:rPr>
        <w:t>Qué</w:t>
      </w:r>
      <w:r w:rsidRPr="003C0189">
        <w:rPr>
          <w:rFonts w:cs="Arial"/>
          <w:szCs w:val="24"/>
        </w:rPr>
        <w:t xml:space="preserve"> cambios se deberían incluir en el modelo para poder responderla?</w:t>
      </w:r>
    </w:p>
    <w:p w14:paraId="3A016915" w14:textId="77777777" w:rsidR="00B309CA" w:rsidRPr="00103B94" w:rsidRDefault="00B309CA" w:rsidP="008526DC">
      <w:pPr>
        <w:pStyle w:val="Prrafodelista"/>
        <w:spacing w:line="276" w:lineRule="auto"/>
        <w:ind w:left="723" w:firstLine="0"/>
        <w:rPr>
          <w:rFonts w:cs="Arial"/>
          <w:sz w:val="12"/>
          <w:szCs w:val="12"/>
        </w:rPr>
      </w:pPr>
    </w:p>
    <w:p w14:paraId="57F38C5A" w14:textId="67E38DED" w:rsidR="0038573C" w:rsidRPr="0054741A" w:rsidRDefault="00103B94" w:rsidP="008526DC">
      <w:pPr>
        <w:pStyle w:val="Prrafodelista"/>
        <w:spacing w:line="276" w:lineRule="auto"/>
        <w:ind w:left="723" w:firstLine="0"/>
        <w:rPr>
          <w:rFonts w:cs="Arial"/>
          <w:szCs w:val="24"/>
        </w:rPr>
      </w:pPr>
      <w:r w:rsidRPr="00103B94">
        <w:rPr>
          <w:rFonts w:cs="Arial"/>
          <w:b/>
          <w:bCs/>
          <w:szCs w:val="24"/>
        </w:rPr>
        <w:t xml:space="preserve">R/ </w:t>
      </w:r>
      <w:r w:rsidR="0038573C" w:rsidRPr="0054741A">
        <w:rPr>
          <w:rFonts w:cs="Arial"/>
          <w:szCs w:val="24"/>
        </w:rPr>
        <w:t xml:space="preserve">Una pregunta orientada a validar el logro en el cumplimiento de la misión podría ser: ¿Cuál es el porcentaje de ocupación promedio </w:t>
      </w:r>
      <w:r w:rsidR="00F826D7">
        <w:rPr>
          <w:rFonts w:cs="Arial"/>
          <w:szCs w:val="24"/>
        </w:rPr>
        <w:t xml:space="preserve">del </w:t>
      </w:r>
      <w:r w:rsidR="0038573C" w:rsidRPr="0054741A">
        <w:rPr>
          <w:rFonts w:cs="Arial"/>
          <w:szCs w:val="24"/>
        </w:rPr>
        <w:t>hotel durante los últimos seis meses y cómo se compara con el mismo período del año anterior?</w:t>
      </w:r>
    </w:p>
    <w:p w14:paraId="355C5022" w14:textId="77777777" w:rsidR="0038573C" w:rsidRPr="0054741A" w:rsidRDefault="0038573C" w:rsidP="008526DC">
      <w:pPr>
        <w:pStyle w:val="Prrafodelista"/>
        <w:spacing w:line="276" w:lineRule="auto"/>
        <w:ind w:left="723" w:firstLine="0"/>
        <w:rPr>
          <w:rFonts w:cs="Arial"/>
          <w:szCs w:val="24"/>
        </w:rPr>
      </w:pPr>
    </w:p>
    <w:p w14:paraId="317AF05C" w14:textId="2490879D" w:rsidR="0038573C" w:rsidRPr="0054741A" w:rsidRDefault="0038573C" w:rsidP="008526DC">
      <w:pPr>
        <w:pStyle w:val="Prrafodelista"/>
        <w:spacing w:line="276" w:lineRule="auto"/>
        <w:ind w:left="723" w:firstLine="0"/>
        <w:rPr>
          <w:rFonts w:cs="Arial"/>
          <w:szCs w:val="24"/>
        </w:rPr>
      </w:pPr>
      <w:r w:rsidRPr="0054741A">
        <w:rPr>
          <w:rFonts w:cs="Arial"/>
          <w:szCs w:val="24"/>
        </w:rPr>
        <w:t>Para poder responder esta pregunta, se necesitarían incluir en el modelo datos</w:t>
      </w:r>
      <w:r w:rsidR="006C1176">
        <w:rPr>
          <w:rFonts w:cs="Arial"/>
          <w:szCs w:val="24"/>
        </w:rPr>
        <w:t xml:space="preserve"> los registros</w:t>
      </w:r>
      <w:r w:rsidRPr="0054741A">
        <w:rPr>
          <w:rFonts w:cs="Arial"/>
          <w:szCs w:val="24"/>
        </w:rPr>
        <w:t xml:space="preserve"> históricos de ocupación durante los últimos seis meses, así como datos correspondientes al mismo período del año anterior. Además, sería necesario implementar un sistema de seguimiento de ocupación que registre automáticamente la información requerida para generar estos análisis.</w:t>
      </w:r>
    </w:p>
    <w:p w14:paraId="03B62902" w14:textId="5463C240" w:rsidR="00B309CA" w:rsidRPr="00103B94" w:rsidRDefault="00B309CA" w:rsidP="008526DC">
      <w:pPr>
        <w:pStyle w:val="Prrafodelista"/>
        <w:spacing w:line="276" w:lineRule="auto"/>
        <w:ind w:left="723" w:firstLine="0"/>
        <w:rPr>
          <w:rFonts w:cs="Arial"/>
          <w:sz w:val="12"/>
          <w:szCs w:val="12"/>
        </w:rPr>
      </w:pPr>
    </w:p>
    <w:p w14:paraId="567F8055" w14:textId="51CED72F" w:rsidR="00D66444" w:rsidRPr="00AB27D0" w:rsidRDefault="000E2F32" w:rsidP="008526DC">
      <w:pPr>
        <w:pStyle w:val="Prrafodelista"/>
        <w:numPr>
          <w:ilvl w:val="0"/>
          <w:numId w:val="11"/>
        </w:numPr>
        <w:spacing w:line="276" w:lineRule="auto"/>
        <w:rPr>
          <w:rFonts w:cs="Arial"/>
        </w:rPr>
      </w:pPr>
      <w:r w:rsidRPr="003C0189">
        <w:rPr>
          <w:rFonts w:cs="Arial"/>
          <w:szCs w:val="24"/>
        </w:rPr>
        <w:t xml:space="preserve">Considerando uno de los tres usuarios detectados anteriormente, defina e implemente una consulta que le </w:t>
      </w:r>
      <w:r w:rsidR="002F2681" w:rsidRPr="003C0189">
        <w:rPr>
          <w:rFonts w:cs="Arial"/>
          <w:szCs w:val="24"/>
        </w:rPr>
        <w:t>dé</w:t>
      </w:r>
      <w:r w:rsidRPr="003C0189">
        <w:rPr>
          <w:rFonts w:cs="Arial"/>
          <w:szCs w:val="24"/>
        </w:rPr>
        <w:t xml:space="preserve"> información útil para cumplir con sus responsabilidades o satisfacer una necesidad.</w:t>
      </w:r>
    </w:p>
    <w:p w14:paraId="4001730F" w14:textId="77777777" w:rsidR="00EE4B5B" w:rsidRPr="00EE4B5B" w:rsidRDefault="00EE4B5B" w:rsidP="008526DC">
      <w:pPr>
        <w:pStyle w:val="Prrafodelista"/>
        <w:spacing w:line="276" w:lineRule="auto"/>
        <w:ind w:firstLine="0"/>
        <w:rPr>
          <w:rFonts w:cs="Arial"/>
          <w:sz w:val="12"/>
          <w:szCs w:val="12"/>
        </w:rPr>
      </w:pPr>
    </w:p>
    <w:p w14:paraId="746B276D" w14:textId="67E683E4" w:rsidR="00D66444" w:rsidRDefault="00183EB7" w:rsidP="008526DC">
      <w:pPr>
        <w:spacing w:line="276" w:lineRule="auto"/>
        <w:ind w:left="709" w:firstLine="0"/>
        <w:rPr>
          <w:rFonts w:cs="Arial"/>
          <w:bCs/>
        </w:rPr>
      </w:pPr>
      <w:r>
        <w:rPr>
          <w:rFonts w:cs="Arial"/>
        </w:rPr>
        <w:t>Para</w:t>
      </w:r>
      <w:r w:rsidR="00D66444" w:rsidRPr="001E6D12">
        <w:rPr>
          <w:rFonts w:cs="Arial"/>
        </w:rPr>
        <w:t xml:space="preserve"> </w:t>
      </w:r>
      <w:r w:rsidR="00452375" w:rsidRPr="001E6D12">
        <w:rPr>
          <w:rFonts w:cs="Arial"/>
        </w:rPr>
        <w:t xml:space="preserve">los </w:t>
      </w:r>
      <w:r w:rsidR="00D66444" w:rsidRPr="001E6D12">
        <w:rPr>
          <w:rFonts w:cs="Arial"/>
        </w:rPr>
        <w:t>usuario</w:t>
      </w:r>
      <w:r w:rsidR="00BA713B" w:rsidRPr="001E6D12">
        <w:rPr>
          <w:rFonts w:cs="Arial"/>
        </w:rPr>
        <w:t>s</w:t>
      </w:r>
      <w:r w:rsidR="00D66444" w:rsidRPr="001E6D12">
        <w:rPr>
          <w:rFonts w:cs="Arial"/>
        </w:rPr>
        <w:t xml:space="preserve"> “Analistas de </w:t>
      </w:r>
      <w:r w:rsidR="00BA713B" w:rsidRPr="001E6D12">
        <w:rPr>
          <w:rFonts w:cs="Arial"/>
        </w:rPr>
        <w:t>M</w:t>
      </w:r>
      <w:r w:rsidR="00D66444" w:rsidRPr="001E6D12">
        <w:rPr>
          <w:rFonts w:cs="Arial"/>
        </w:rPr>
        <w:t xml:space="preserve">ercado y </w:t>
      </w:r>
      <w:r w:rsidR="00BA713B" w:rsidRPr="001E6D12">
        <w:rPr>
          <w:rFonts w:cs="Arial"/>
        </w:rPr>
        <w:t>E</w:t>
      </w:r>
      <w:r w:rsidR="00D66444" w:rsidRPr="001E6D12">
        <w:rPr>
          <w:rFonts w:cs="Arial"/>
        </w:rPr>
        <w:t xml:space="preserve">mpresas de </w:t>
      </w:r>
      <w:r w:rsidR="00BA713B" w:rsidRPr="001E6D12">
        <w:rPr>
          <w:rFonts w:cs="Arial"/>
        </w:rPr>
        <w:t>T</w:t>
      </w:r>
      <w:r w:rsidR="00D66444" w:rsidRPr="001E6D12">
        <w:rPr>
          <w:rFonts w:cs="Arial"/>
        </w:rPr>
        <w:t xml:space="preserve">urismo”, una consulta útil podría ser obtener datos sobre la ocupación del hotel durante un período de tiempo determinado, junto con información sobre la distribución de la ocupación por tipo de habitación. </w:t>
      </w:r>
      <w:r w:rsidR="00D66444" w:rsidRPr="00AB27D0">
        <w:rPr>
          <w:rFonts w:cs="Arial"/>
          <w:bCs/>
        </w:rPr>
        <w:t>Esto les ayudaría a comprender las tendencias de ocupación y la demanda de diferentes tipos de habitaciones.</w:t>
      </w:r>
    </w:p>
    <w:p w14:paraId="16E84384" w14:textId="77777777" w:rsidR="008526DC" w:rsidRPr="008526DC" w:rsidRDefault="008526DC" w:rsidP="008526DC">
      <w:pPr>
        <w:spacing w:line="276" w:lineRule="auto"/>
        <w:ind w:left="709" w:firstLine="0"/>
        <w:rPr>
          <w:rFonts w:cs="Arial"/>
          <w:bCs/>
          <w:sz w:val="12"/>
          <w:szCs w:val="12"/>
        </w:rPr>
      </w:pPr>
    </w:p>
    <w:p w14:paraId="684D7909" w14:textId="7CFD2BAC" w:rsidR="00D66444" w:rsidRDefault="00183198" w:rsidP="008526DC">
      <w:pPr>
        <w:spacing w:line="276" w:lineRule="auto"/>
        <w:ind w:left="709" w:firstLine="0"/>
        <w:rPr>
          <w:rFonts w:cs="Arial"/>
          <w:b/>
          <w:lang w:val="en-US"/>
        </w:rPr>
      </w:pPr>
      <w:r w:rsidRPr="00873C3C">
        <w:rPr>
          <w:rFonts w:cs="Arial"/>
          <w:b/>
          <w:lang w:val="en-US"/>
        </w:rPr>
        <w:t>Consulta:</w:t>
      </w:r>
    </w:p>
    <w:p w14:paraId="3F386702" w14:textId="77777777" w:rsidR="008526DC" w:rsidRPr="008526DC" w:rsidRDefault="008526DC" w:rsidP="008526DC">
      <w:pPr>
        <w:spacing w:line="276" w:lineRule="auto"/>
        <w:ind w:left="709" w:firstLine="0"/>
        <w:rPr>
          <w:rFonts w:cs="Arial"/>
          <w:bCs/>
          <w:sz w:val="12"/>
          <w:szCs w:val="12"/>
          <w:lang w:val="en-US"/>
        </w:rPr>
      </w:pPr>
    </w:p>
    <w:p w14:paraId="7F292A47" w14:textId="1129E161" w:rsidR="00D66444" w:rsidRDefault="00D66444" w:rsidP="008526DC">
      <w:pPr>
        <w:spacing w:line="276" w:lineRule="auto"/>
        <w:ind w:left="1418" w:firstLine="0"/>
        <w:rPr>
          <w:rFonts w:cs="Arial"/>
          <w:bCs/>
          <w:lang w:val="en-US"/>
        </w:rPr>
      </w:pPr>
      <w:r>
        <w:rPr>
          <w:rFonts w:cs="Arial"/>
          <w:bCs/>
          <w:lang w:val="en-US"/>
        </w:rPr>
        <w:t xml:space="preserve">SELECT room_type_requested, COUNT(*) AS </w:t>
      </w:r>
      <w:r w:rsidR="00873D50" w:rsidRPr="00873D50">
        <w:rPr>
          <w:rFonts w:cs="Arial"/>
          <w:bCs/>
          <w:lang w:val="en-US"/>
        </w:rPr>
        <w:t>reserves_quantity</w:t>
      </w:r>
    </w:p>
    <w:p w14:paraId="6947E817" w14:textId="77777777" w:rsidR="00D66444" w:rsidRDefault="00D66444" w:rsidP="008526DC">
      <w:pPr>
        <w:spacing w:line="276" w:lineRule="auto"/>
        <w:ind w:left="1418" w:firstLine="0"/>
        <w:rPr>
          <w:rFonts w:cs="Arial"/>
          <w:bCs/>
          <w:lang w:val="en-US"/>
        </w:rPr>
      </w:pPr>
      <w:r>
        <w:rPr>
          <w:rFonts w:cs="Arial"/>
          <w:bCs/>
          <w:lang w:val="en-US"/>
        </w:rPr>
        <w:t>FROM booking</w:t>
      </w:r>
    </w:p>
    <w:p w14:paraId="069FB5C4" w14:textId="00EB00CE" w:rsidR="00D66444" w:rsidRDefault="00D66444" w:rsidP="008526DC">
      <w:pPr>
        <w:spacing w:line="276" w:lineRule="auto"/>
        <w:ind w:left="1418" w:firstLine="0"/>
        <w:rPr>
          <w:rFonts w:cs="Arial"/>
          <w:bCs/>
          <w:lang w:val="en-US"/>
        </w:rPr>
      </w:pPr>
      <w:r>
        <w:rPr>
          <w:rFonts w:cs="Arial"/>
          <w:bCs/>
          <w:lang w:val="en-US"/>
        </w:rPr>
        <w:t>WHERE booking_date BETWEEN ‘20</w:t>
      </w:r>
      <w:r w:rsidR="00FF2A63">
        <w:rPr>
          <w:rFonts w:cs="Arial"/>
          <w:bCs/>
          <w:lang w:val="en-US"/>
        </w:rPr>
        <w:t>16</w:t>
      </w:r>
      <w:r>
        <w:rPr>
          <w:rFonts w:cs="Arial"/>
          <w:bCs/>
          <w:lang w:val="en-US"/>
        </w:rPr>
        <w:t>-</w:t>
      </w:r>
      <w:r w:rsidR="00895AEC">
        <w:rPr>
          <w:rFonts w:cs="Arial"/>
          <w:bCs/>
          <w:lang w:val="en-US"/>
        </w:rPr>
        <w:t>11</w:t>
      </w:r>
      <w:r>
        <w:rPr>
          <w:rFonts w:cs="Arial"/>
          <w:bCs/>
          <w:lang w:val="en-US"/>
        </w:rPr>
        <w:t>-0</w:t>
      </w:r>
      <w:r w:rsidR="00895AEC">
        <w:rPr>
          <w:rFonts w:cs="Arial"/>
          <w:bCs/>
          <w:lang w:val="en-US"/>
        </w:rPr>
        <w:t>3</w:t>
      </w:r>
      <w:r>
        <w:rPr>
          <w:rFonts w:cs="Arial"/>
          <w:bCs/>
          <w:lang w:val="en-US"/>
        </w:rPr>
        <w:t>’ AND ‘20</w:t>
      </w:r>
      <w:r w:rsidR="00895AEC">
        <w:rPr>
          <w:rFonts w:cs="Arial"/>
          <w:bCs/>
          <w:lang w:val="en-US"/>
        </w:rPr>
        <w:t>16</w:t>
      </w:r>
      <w:r>
        <w:rPr>
          <w:rFonts w:cs="Arial"/>
          <w:bCs/>
          <w:lang w:val="en-US"/>
        </w:rPr>
        <w:t>-</w:t>
      </w:r>
      <w:r w:rsidR="00895AEC">
        <w:rPr>
          <w:rFonts w:cs="Arial"/>
          <w:bCs/>
          <w:lang w:val="en-US"/>
        </w:rPr>
        <w:t>12</w:t>
      </w:r>
      <w:r>
        <w:rPr>
          <w:rFonts w:cs="Arial"/>
          <w:bCs/>
          <w:lang w:val="en-US"/>
        </w:rPr>
        <w:t>-</w:t>
      </w:r>
      <w:r w:rsidR="00895AEC">
        <w:rPr>
          <w:rFonts w:cs="Arial"/>
          <w:bCs/>
          <w:lang w:val="en-US"/>
        </w:rPr>
        <w:t>19</w:t>
      </w:r>
      <w:r>
        <w:rPr>
          <w:rFonts w:cs="Arial"/>
          <w:bCs/>
          <w:lang w:val="en-US"/>
        </w:rPr>
        <w:t>’</w:t>
      </w:r>
    </w:p>
    <w:p w14:paraId="25F54ED5" w14:textId="208A052C" w:rsidR="00D66444" w:rsidRPr="00D66444" w:rsidRDefault="00D66444" w:rsidP="008526DC">
      <w:pPr>
        <w:spacing w:line="276" w:lineRule="auto"/>
        <w:ind w:left="1418" w:firstLine="0"/>
        <w:rPr>
          <w:rFonts w:cs="Arial"/>
          <w:bCs/>
          <w:lang w:val="en-US"/>
        </w:rPr>
      </w:pPr>
      <w:r>
        <w:rPr>
          <w:rFonts w:cs="Arial"/>
          <w:bCs/>
          <w:lang w:val="en-US"/>
        </w:rPr>
        <w:t>GROUP BY room_type_requested</w:t>
      </w:r>
    </w:p>
    <w:p w14:paraId="501593D8" w14:textId="77777777" w:rsidR="00DA3011" w:rsidRPr="00D66444" w:rsidRDefault="00DA3011" w:rsidP="008526DC">
      <w:pPr>
        <w:spacing w:line="276" w:lineRule="auto"/>
        <w:ind w:left="709" w:firstLine="0"/>
        <w:jc w:val="left"/>
        <w:rPr>
          <w:rFonts w:cs="Arial"/>
          <w:bCs/>
          <w:lang w:val="en-US"/>
        </w:rPr>
      </w:pPr>
    </w:p>
    <w:p w14:paraId="4B4A0869" w14:textId="4EDDF561" w:rsidR="008526DC" w:rsidRDefault="008526DC">
      <w:pPr>
        <w:spacing w:after="160" w:line="259" w:lineRule="auto"/>
        <w:ind w:firstLine="0"/>
        <w:jc w:val="left"/>
        <w:rPr>
          <w:rFonts w:cs="Arial"/>
          <w:b/>
          <w:lang w:val="en-US"/>
        </w:rPr>
      </w:pPr>
      <w:r>
        <w:rPr>
          <w:rFonts w:cs="Arial"/>
          <w:b/>
          <w:lang w:val="en-US"/>
        </w:rPr>
        <w:br w:type="page"/>
      </w:r>
    </w:p>
    <w:p w14:paraId="31C1269F" w14:textId="6FFCAB71" w:rsidR="008526DC" w:rsidRDefault="14B4B0A1" w:rsidP="008526DC">
      <w:pPr>
        <w:spacing w:line="276" w:lineRule="auto"/>
        <w:ind w:firstLine="0"/>
        <w:rPr>
          <w:rFonts w:cs="Arial"/>
          <w:b/>
          <w:lang w:val="en-US"/>
        </w:rPr>
      </w:pPr>
      <w:r w:rsidRPr="00225D90">
        <w:rPr>
          <w:rFonts w:cs="Arial"/>
          <w:b/>
          <w:lang w:val="en-US"/>
        </w:rPr>
        <w:lastRenderedPageBreak/>
        <w:t>RETROSPECTIVA</w:t>
      </w:r>
    </w:p>
    <w:p w14:paraId="7C6D8ED3" w14:textId="77777777" w:rsidR="008526DC" w:rsidRPr="008526DC" w:rsidRDefault="008526DC" w:rsidP="008526DC">
      <w:pPr>
        <w:spacing w:line="276" w:lineRule="auto"/>
        <w:ind w:firstLine="0"/>
        <w:rPr>
          <w:rFonts w:cs="Arial"/>
          <w:sz w:val="12"/>
          <w:szCs w:val="12"/>
          <w:lang w:val="en-US"/>
        </w:rPr>
      </w:pPr>
    </w:p>
    <w:p w14:paraId="6BAAEA68" w14:textId="77777777" w:rsidR="008B6B96" w:rsidRPr="003C0189" w:rsidRDefault="000E2F32" w:rsidP="008526DC">
      <w:pPr>
        <w:pStyle w:val="Prrafodelista"/>
        <w:numPr>
          <w:ilvl w:val="0"/>
          <w:numId w:val="13"/>
        </w:numPr>
        <w:spacing w:line="276" w:lineRule="auto"/>
        <w:rPr>
          <w:rFonts w:cs="Arial"/>
          <w:szCs w:val="24"/>
        </w:rPr>
      </w:pPr>
      <w:r w:rsidRPr="003C0189">
        <w:rPr>
          <w:rFonts w:cs="Arial"/>
          <w:szCs w:val="24"/>
        </w:rPr>
        <w:t>¿Cuál fue el tiempo total invertido en el laboratorio por cada uno de ustedes?</w:t>
      </w:r>
    </w:p>
    <w:p w14:paraId="1D83E066" w14:textId="77777777" w:rsidR="00103B94" w:rsidRPr="00103B94" w:rsidRDefault="00103B94" w:rsidP="008526DC">
      <w:pPr>
        <w:spacing w:line="276" w:lineRule="auto"/>
        <w:rPr>
          <w:rFonts w:cs="Arial"/>
          <w:bCs/>
          <w:sz w:val="12"/>
          <w:szCs w:val="12"/>
        </w:rPr>
      </w:pPr>
    </w:p>
    <w:p w14:paraId="6E86DBF0" w14:textId="1BEBF9EE" w:rsidR="00646881" w:rsidRPr="004F2E5C" w:rsidRDefault="00103B94" w:rsidP="008526DC">
      <w:pPr>
        <w:spacing w:line="276" w:lineRule="auto"/>
        <w:ind w:left="720" w:firstLine="0"/>
        <w:rPr>
          <w:rFonts w:cs="Arial"/>
          <w:bCs/>
          <w:szCs w:val="24"/>
        </w:rPr>
      </w:pPr>
      <w:r>
        <w:rPr>
          <w:rFonts w:cs="Arial"/>
          <w:b/>
          <w:szCs w:val="24"/>
        </w:rPr>
        <w:t>R/</w:t>
      </w:r>
      <w:r w:rsidR="00646881">
        <w:rPr>
          <w:rFonts w:cs="Arial"/>
          <w:b/>
          <w:szCs w:val="24"/>
        </w:rPr>
        <w:t xml:space="preserve"> </w:t>
      </w:r>
      <w:r w:rsidR="00646881">
        <w:rPr>
          <w:rFonts w:cs="Arial"/>
          <w:bCs/>
          <w:szCs w:val="24"/>
        </w:rPr>
        <w:t xml:space="preserve">Para este laboratorio invertí un total aproximado de </w:t>
      </w:r>
      <w:r w:rsidR="004F2E5C">
        <w:rPr>
          <w:rFonts w:cs="Arial"/>
          <w:bCs/>
          <w:szCs w:val="24"/>
        </w:rPr>
        <w:t>5</w:t>
      </w:r>
      <w:r w:rsidR="00FE393A">
        <w:rPr>
          <w:rFonts w:cs="Arial"/>
          <w:bCs/>
          <w:szCs w:val="24"/>
        </w:rPr>
        <w:t xml:space="preserve"> horas (Jesús), mientras yo invertí entre 5 y 6</w:t>
      </w:r>
      <w:r>
        <w:rPr>
          <w:rFonts w:cs="Arial"/>
          <w:b/>
          <w:szCs w:val="24"/>
        </w:rPr>
        <w:t xml:space="preserve"> </w:t>
      </w:r>
      <w:r w:rsidR="004F2E5C">
        <w:rPr>
          <w:rFonts w:cs="Arial"/>
          <w:bCs/>
          <w:szCs w:val="24"/>
        </w:rPr>
        <w:t>horas (Andrés).</w:t>
      </w:r>
    </w:p>
    <w:p w14:paraId="2B3449F3" w14:textId="77777777" w:rsidR="00103B94" w:rsidRPr="00103B94" w:rsidRDefault="00103B94" w:rsidP="008526DC">
      <w:pPr>
        <w:spacing w:line="276" w:lineRule="auto"/>
        <w:ind w:firstLine="0"/>
        <w:rPr>
          <w:rFonts w:cs="Arial"/>
          <w:bCs/>
          <w:sz w:val="12"/>
          <w:szCs w:val="12"/>
        </w:rPr>
      </w:pPr>
    </w:p>
    <w:p w14:paraId="2FBE4DAB" w14:textId="77777777" w:rsidR="008B6B96" w:rsidRPr="003C0189" w:rsidRDefault="000E2F32" w:rsidP="008526DC">
      <w:pPr>
        <w:pStyle w:val="Prrafodelista"/>
        <w:numPr>
          <w:ilvl w:val="0"/>
          <w:numId w:val="13"/>
        </w:numPr>
        <w:spacing w:line="276" w:lineRule="auto"/>
        <w:rPr>
          <w:rFonts w:cs="Arial"/>
          <w:szCs w:val="24"/>
        </w:rPr>
      </w:pPr>
      <w:r w:rsidRPr="003C0189">
        <w:rPr>
          <w:rFonts w:cs="Arial"/>
          <w:szCs w:val="24"/>
        </w:rPr>
        <w:t>¿Cuál es el estado actual del laboratorio? ¿Por qué?</w:t>
      </w:r>
    </w:p>
    <w:p w14:paraId="489E73A2" w14:textId="77777777" w:rsidR="00103B94" w:rsidRPr="00103B94" w:rsidRDefault="00103B94" w:rsidP="008526DC">
      <w:pPr>
        <w:pStyle w:val="Prrafodelista"/>
        <w:spacing w:line="276" w:lineRule="auto"/>
        <w:ind w:firstLine="0"/>
        <w:rPr>
          <w:rFonts w:cs="Arial"/>
          <w:bCs/>
          <w:sz w:val="12"/>
          <w:szCs w:val="12"/>
        </w:rPr>
      </w:pPr>
    </w:p>
    <w:p w14:paraId="01C6DCE8" w14:textId="3760FA3F" w:rsidR="00103B94" w:rsidRDefault="00103B94" w:rsidP="008526DC">
      <w:pPr>
        <w:pStyle w:val="Prrafodelista"/>
        <w:spacing w:line="276" w:lineRule="auto"/>
        <w:ind w:firstLine="0"/>
        <w:rPr>
          <w:rFonts w:cs="Arial"/>
          <w:bCs/>
          <w:szCs w:val="24"/>
        </w:rPr>
      </w:pPr>
      <w:r w:rsidRPr="00103B94">
        <w:rPr>
          <w:rFonts w:cs="Arial"/>
          <w:b/>
          <w:szCs w:val="24"/>
        </w:rPr>
        <w:t xml:space="preserve">R/ </w:t>
      </w:r>
      <w:r w:rsidR="00912103">
        <w:rPr>
          <w:rFonts w:cs="Arial"/>
          <w:bCs/>
          <w:szCs w:val="24"/>
        </w:rPr>
        <w:t xml:space="preserve">Por mi parte </w:t>
      </w:r>
      <w:r w:rsidR="000A4C98">
        <w:rPr>
          <w:rFonts w:cs="Arial"/>
          <w:bCs/>
          <w:szCs w:val="24"/>
        </w:rPr>
        <w:t xml:space="preserve">creo que </w:t>
      </w:r>
      <w:r w:rsidR="004A1E56">
        <w:rPr>
          <w:rFonts w:cs="Arial"/>
          <w:bCs/>
          <w:szCs w:val="24"/>
        </w:rPr>
        <w:t>está</w:t>
      </w:r>
      <w:r w:rsidR="000A4C98">
        <w:rPr>
          <w:rFonts w:cs="Arial"/>
          <w:bCs/>
          <w:szCs w:val="24"/>
        </w:rPr>
        <w:t xml:space="preserve"> bien, se ve ordenad</w:t>
      </w:r>
      <w:r w:rsidR="007E3B61">
        <w:rPr>
          <w:rFonts w:cs="Arial"/>
          <w:bCs/>
          <w:szCs w:val="24"/>
        </w:rPr>
        <w:t>o</w:t>
      </w:r>
      <w:r w:rsidR="000A4C98">
        <w:rPr>
          <w:rFonts w:cs="Arial"/>
          <w:bCs/>
          <w:szCs w:val="24"/>
        </w:rPr>
        <w:t xml:space="preserve"> y </w:t>
      </w:r>
      <w:r w:rsidR="004A1E56">
        <w:rPr>
          <w:rFonts w:cs="Arial"/>
          <w:bCs/>
          <w:szCs w:val="24"/>
        </w:rPr>
        <w:t>está</w:t>
      </w:r>
      <w:r w:rsidR="000A4C98">
        <w:rPr>
          <w:rFonts w:cs="Arial"/>
          <w:bCs/>
          <w:szCs w:val="24"/>
        </w:rPr>
        <w:t xml:space="preserve"> bien echo</w:t>
      </w:r>
      <w:r w:rsidR="007E3B61">
        <w:rPr>
          <w:rFonts w:cs="Arial"/>
          <w:bCs/>
          <w:szCs w:val="24"/>
        </w:rPr>
        <w:t xml:space="preserve"> (Andrés).</w:t>
      </w:r>
    </w:p>
    <w:p w14:paraId="6C8C610B" w14:textId="029EA869" w:rsidR="00C913F0" w:rsidRPr="00C913F0" w:rsidRDefault="00C913F0" w:rsidP="008526DC">
      <w:pPr>
        <w:spacing w:line="276" w:lineRule="auto"/>
        <w:ind w:firstLine="0"/>
        <w:rPr>
          <w:rFonts w:cs="Arial"/>
          <w:bCs/>
          <w:sz w:val="12"/>
          <w:szCs w:val="12"/>
        </w:rPr>
      </w:pPr>
      <w:r>
        <w:rPr>
          <w:rFonts w:cs="Arial"/>
          <w:bCs/>
          <w:szCs w:val="24"/>
        </w:rPr>
        <w:tab/>
      </w:r>
    </w:p>
    <w:p w14:paraId="582AFD50" w14:textId="55F34CB8" w:rsidR="007E3B61" w:rsidRPr="007E3B61" w:rsidRDefault="007E3B61" w:rsidP="008526DC">
      <w:pPr>
        <w:pStyle w:val="Prrafodelista"/>
        <w:spacing w:line="276" w:lineRule="auto"/>
        <w:ind w:firstLine="0"/>
        <w:rPr>
          <w:rFonts w:cs="Arial"/>
          <w:bCs/>
          <w:szCs w:val="24"/>
        </w:rPr>
      </w:pPr>
      <w:r>
        <w:rPr>
          <w:rFonts w:cs="Arial"/>
          <w:bCs/>
          <w:szCs w:val="24"/>
        </w:rPr>
        <w:t xml:space="preserve">Yo considero que el laboratorio quedó muy bien estructurado y resuelto a su vez, al mismo tiempo que tiene una buena presentación </w:t>
      </w:r>
      <w:r w:rsidR="00225D90">
        <w:rPr>
          <w:rFonts w:cs="Arial"/>
          <w:bCs/>
          <w:szCs w:val="24"/>
        </w:rPr>
        <w:t>y respuestas concisas. (Jesús)</w:t>
      </w:r>
    </w:p>
    <w:p w14:paraId="7FFC228D" w14:textId="77777777" w:rsidR="00103B94" w:rsidRPr="00103B94" w:rsidRDefault="00103B94" w:rsidP="008526DC">
      <w:pPr>
        <w:pStyle w:val="Prrafodelista"/>
        <w:spacing w:line="276" w:lineRule="auto"/>
        <w:ind w:firstLine="0"/>
        <w:rPr>
          <w:rFonts w:cs="Arial"/>
          <w:bCs/>
          <w:sz w:val="12"/>
          <w:szCs w:val="12"/>
        </w:rPr>
      </w:pPr>
    </w:p>
    <w:p w14:paraId="4CC870FF" w14:textId="77777777" w:rsidR="008B6B96" w:rsidRPr="003C0189" w:rsidRDefault="000E2F32" w:rsidP="008526DC">
      <w:pPr>
        <w:pStyle w:val="Prrafodelista"/>
        <w:numPr>
          <w:ilvl w:val="0"/>
          <w:numId w:val="13"/>
        </w:numPr>
        <w:spacing w:line="276" w:lineRule="auto"/>
        <w:rPr>
          <w:rFonts w:cs="Arial"/>
          <w:szCs w:val="24"/>
        </w:rPr>
      </w:pPr>
      <w:r w:rsidRPr="003C0189">
        <w:rPr>
          <w:rFonts w:cs="Arial"/>
          <w:szCs w:val="24"/>
        </w:rPr>
        <w:t>¿Cuál consideran fue el mayor logro? ¿Por qué?</w:t>
      </w:r>
    </w:p>
    <w:p w14:paraId="79429A22" w14:textId="77777777" w:rsidR="00103B94" w:rsidRPr="00103B94" w:rsidRDefault="00103B94" w:rsidP="008526DC">
      <w:pPr>
        <w:pStyle w:val="Prrafodelista"/>
        <w:spacing w:line="276" w:lineRule="auto"/>
        <w:ind w:firstLine="0"/>
        <w:rPr>
          <w:rFonts w:cs="Arial"/>
          <w:sz w:val="12"/>
          <w:szCs w:val="12"/>
        </w:rPr>
      </w:pPr>
    </w:p>
    <w:p w14:paraId="0B03CEAE" w14:textId="2BF04D36" w:rsidR="00103B94" w:rsidRDefault="00103B94" w:rsidP="008526DC">
      <w:pPr>
        <w:pStyle w:val="Prrafodelista"/>
        <w:spacing w:line="276" w:lineRule="auto"/>
        <w:ind w:firstLine="0"/>
        <w:rPr>
          <w:rFonts w:cs="Arial"/>
          <w:bCs/>
          <w:szCs w:val="24"/>
        </w:rPr>
      </w:pPr>
      <w:r w:rsidRPr="00103B94">
        <w:rPr>
          <w:rFonts w:cs="Arial"/>
          <w:b/>
          <w:szCs w:val="24"/>
        </w:rPr>
        <w:t xml:space="preserve">R/ </w:t>
      </w:r>
      <w:r w:rsidR="000A4C98">
        <w:rPr>
          <w:rFonts w:cs="Arial"/>
          <w:bCs/>
          <w:szCs w:val="24"/>
        </w:rPr>
        <w:t xml:space="preserve">Por mi parte </w:t>
      </w:r>
      <w:r w:rsidR="00C86BCE">
        <w:rPr>
          <w:rFonts w:cs="Arial"/>
          <w:bCs/>
          <w:szCs w:val="24"/>
        </w:rPr>
        <w:t xml:space="preserve">lograr </w:t>
      </w:r>
      <w:r w:rsidR="00EC16D4">
        <w:rPr>
          <w:rFonts w:cs="Arial"/>
          <w:bCs/>
          <w:szCs w:val="24"/>
        </w:rPr>
        <w:t xml:space="preserve">completar todos los puntos propuestos sin tantos problemas y </w:t>
      </w:r>
      <w:r w:rsidR="00700110">
        <w:rPr>
          <w:rFonts w:cs="Arial"/>
          <w:bCs/>
          <w:szCs w:val="24"/>
        </w:rPr>
        <w:t>mejorando</w:t>
      </w:r>
      <w:r w:rsidR="00EC16D4">
        <w:rPr>
          <w:rFonts w:cs="Arial"/>
          <w:bCs/>
          <w:szCs w:val="24"/>
        </w:rPr>
        <w:t xml:space="preserve"> el </w:t>
      </w:r>
      <w:r w:rsidR="00700110">
        <w:rPr>
          <w:rFonts w:cs="Arial"/>
          <w:bCs/>
          <w:szCs w:val="24"/>
        </w:rPr>
        <w:t>entendiendo</w:t>
      </w:r>
      <w:r w:rsidR="00EC16D4">
        <w:rPr>
          <w:rFonts w:cs="Arial"/>
          <w:bCs/>
          <w:szCs w:val="24"/>
        </w:rPr>
        <w:t xml:space="preserve"> </w:t>
      </w:r>
      <w:r w:rsidR="00700110">
        <w:rPr>
          <w:rFonts w:cs="Arial"/>
          <w:bCs/>
          <w:szCs w:val="24"/>
        </w:rPr>
        <w:t>con respecta al funcionamiento técnico de una base de datos</w:t>
      </w:r>
      <w:r w:rsidR="00326682">
        <w:rPr>
          <w:rFonts w:cs="Arial"/>
          <w:bCs/>
          <w:szCs w:val="24"/>
        </w:rPr>
        <w:t xml:space="preserve"> (Andrés).</w:t>
      </w:r>
    </w:p>
    <w:p w14:paraId="2C20D58E" w14:textId="77777777" w:rsidR="00C913F0" w:rsidRPr="00C913F0" w:rsidRDefault="00C913F0" w:rsidP="008526DC">
      <w:pPr>
        <w:pStyle w:val="Prrafodelista"/>
        <w:spacing w:line="276" w:lineRule="auto"/>
        <w:ind w:firstLine="0"/>
        <w:rPr>
          <w:rFonts w:cs="Arial"/>
          <w:bCs/>
          <w:sz w:val="12"/>
          <w:szCs w:val="12"/>
        </w:rPr>
      </w:pPr>
    </w:p>
    <w:p w14:paraId="32EA9433" w14:textId="432B81F3" w:rsidR="00326682" w:rsidRPr="001A403F" w:rsidRDefault="001A403F" w:rsidP="008526DC">
      <w:pPr>
        <w:pStyle w:val="Prrafodelista"/>
        <w:spacing w:line="276" w:lineRule="auto"/>
        <w:ind w:firstLine="0"/>
        <w:rPr>
          <w:rFonts w:cs="Arial"/>
          <w:bCs/>
          <w:szCs w:val="24"/>
        </w:rPr>
      </w:pPr>
      <w:r>
        <w:rPr>
          <w:rFonts w:cs="Arial"/>
          <w:bCs/>
          <w:szCs w:val="24"/>
        </w:rPr>
        <w:t xml:space="preserve">Por mi parte, fue </w:t>
      </w:r>
      <w:r w:rsidR="00AA0489">
        <w:rPr>
          <w:rFonts w:cs="Arial"/>
          <w:bCs/>
          <w:szCs w:val="24"/>
        </w:rPr>
        <w:t>poder</w:t>
      </w:r>
      <w:r>
        <w:rPr>
          <w:rFonts w:cs="Arial"/>
          <w:bCs/>
          <w:szCs w:val="24"/>
        </w:rPr>
        <w:t xml:space="preserve"> realizar algunas consultas en SQL, que a mi parecer fueron </w:t>
      </w:r>
      <w:r w:rsidR="00AA0489">
        <w:rPr>
          <w:rFonts w:cs="Arial"/>
          <w:bCs/>
          <w:szCs w:val="24"/>
        </w:rPr>
        <w:t xml:space="preserve">retadoras y </w:t>
      </w:r>
      <w:r>
        <w:rPr>
          <w:rFonts w:cs="Arial"/>
          <w:bCs/>
          <w:szCs w:val="24"/>
        </w:rPr>
        <w:t>complicadas</w:t>
      </w:r>
      <w:r w:rsidR="00AA0489">
        <w:rPr>
          <w:rFonts w:cs="Arial"/>
          <w:bCs/>
          <w:szCs w:val="24"/>
        </w:rPr>
        <w:t xml:space="preserve"> (Jesús).</w:t>
      </w:r>
    </w:p>
    <w:p w14:paraId="0DB465C5" w14:textId="751875A9" w:rsidR="00103B94" w:rsidRPr="00103B94" w:rsidRDefault="00103B94" w:rsidP="008526DC">
      <w:pPr>
        <w:spacing w:line="276" w:lineRule="auto"/>
        <w:ind w:firstLine="0"/>
        <w:rPr>
          <w:rFonts w:cs="Arial"/>
          <w:bCs/>
          <w:sz w:val="12"/>
          <w:szCs w:val="12"/>
        </w:rPr>
      </w:pPr>
      <w:r>
        <w:rPr>
          <w:rFonts w:cs="Arial"/>
          <w:bCs/>
          <w:szCs w:val="24"/>
        </w:rPr>
        <w:tab/>
      </w:r>
    </w:p>
    <w:p w14:paraId="6ACC082F" w14:textId="09129573" w:rsidR="008B6B96" w:rsidRPr="003C0189" w:rsidRDefault="000E2F32" w:rsidP="008526DC">
      <w:pPr>
        <w:pStyle w:val="Prrafodelista"/>
        <w:numPr>
          <w:ilvl w:val="0"/>
          <w:numId w:val="13"/>
        </w:numPr>
        <w:spacing w:line="276" w:lineRule="auto"/>
        <w:rPr>
          <w:rFonts w:cs="Arial"/>
          <w:szCs w:val="24"/>
        </w:rPr>
      </w:pPr>
      <w:r w:rsidRPr="003C0189">
        <w:rPr>
          <w:rFonts w:cs="Arial"/>
          <w:szCs w:val="24"/>
        </w:rPr>
        <w:t>¿Cuál consideran que fue el mayor problema técnico?</w:t>
      </w:r>
      <w:r w:rsidR="002F2681" w:rsidRPr="003C0189">
        <w:rPr>
          <w:rFonts w:cs="Arial"/>
          <w:szCs w:val="24"/>
        </w:rPr>
        <w:t xml:space="preserve"> </w:t>
      </w:r>
      <w:r w:rsidRPr="003C0189">
        <w:rPr>
          <w:rFonts w:cs="Arial"/>
          <w:szCs w:val="24"/>
        </w:rPr>
        <w:t>¿Qué hicieron para resolverlo?</w:t>
      </w:r>
    </w:p>
    <w:p w14:paraId="5E14195B" w14:textId="77777777" w:rsidR="00103B94" w:rsidRPr="00103B94" w:rsidRDefault="00103B94" w:rsidP="008526DC">
      <w:pPr>
        <w:spacing w:line="276" w:lineRule="auto"/>
        <w:rPr>
          <w:rFonts w:cs="Arial"/>
          <w:bCs/>
          <w:sz w:val="12"/>
          <w:szCs w:val="12"/>
        </w:rPr>
      </w:pPr>
    </w:p>
    <w:p w14:paraId="30F5B7B1" w14:textId="08FAB10B" w:rsidR="00F75A96" w:rsidRDefault="00103B94" w:rsidP="008526DC">
      <w:pPr>
        <w:pStyle w:val="Prrafodelista"/>
        <w:spacing w:line="276" w:lineRule="auto"/>
        <w:ind w:firstLine="0"/>
        <w:rPr>
          <w:rFonts w:cs="Arial"/>
          <w:bCs/>
          <w:szCs w:val="24"/>
        </w:rPr>
      </w:pPr>
      <w:r w:rsidRPr="00103B94">
        <w:rPr>
          <w:rFonts w:cs="Arial"/>
          <w:b/>
          <w:szCs w:val="24"/>
        </w:rPr>
        <w:t>R/</w:t>
      </w:r>
      <w:r w:rsidR="00BE317B">
        <w:rPr>
          <w:rFonts w:cs="Arial"/>
          <w:bCs/>
          <w:szCs w:val="24"/>
        </w:rPr>
        <w:t xml:space="preserve"> Por mi parte </w:t>
      </w:r>
      <w:r w:rsidR="00CC2604">
        <w:rPr>
          <w:rFonts w:cs="Arial"/>
          <w:bCs/>
          <w:szCs w:val="24"/>
        </w:rPr>
        <w:t>la comunicación y el entendimiento fue complejo por los distintos métodos de trabajo de cada uno</w:t>
      </w:r>
      <w:r w:rsidR="00EC16D4">
        <w:rPr>
          <w:rFonts w:cs="Arial"/>
          <w:bCs/>
          <w:szCs w:val="24"/>
        </w:rPr>
        <w:t xml:space="preserve">, pero cada </w:t>
      </w:r>
      <w:r w:rsidR="00700110">
        <w:rPr>
          <w:rFonts w:cs="Arial"/>
          <w:bCs/>
          <w:szCs w:val="24"/>
        </w:rPr>
        <w:t>uno</w:t>
      </w:r>
      <w:r w:rsidR="00EC16D4">
        <w:rPr>
          <w:rFonts w:cs="Arial"/>
          <w:bCs/>
          <w:szCs w:val="24"/>
        </w:rPr>
        <w:t xml:space="preserve"> se </w:t>
      </w:r>
      <w:r w:rsidR="00700110">
        <w:rPr>
          <w:rFonts w:cs="Arial"/>
          <w:bCs/>
          <w:szCs w:val="24"/>
        </w:rPr>
        <w:t>adaptó</w:t>
      </w:r>
      <w:r w:rsidR="00EC16D4">
        <w:rPr>
          <w:rFonts w:cs="Arial"/>
          <w:bCs/>
          <w:szCs w:val="24"/>
        </w:rPr>
        <w:t xml:space="preserve"> de una forma u otra</w:t>
      </w:r>
      <w:r w:rsidR="00C913F0">
        <w:rPr>
          <w:rFonts w:cs="Arial"/>
          <w:bCs/>
          <w:szCs w:val="24"/>
        </w:rPr>
        <w:t xml:space="preserve"> (Andrés).</w:t>
      </w:r>
    </w:p>
    <w:p w14:paraId="324A1935" w14:textId="04490DE4" w:rsidR="00C913F0" w:rsidRPr="00C913F0" w:rsidRDefault="00C913F0" w:rsidP="008526DC">
      <w:pPr>
        <w:pStyle w:val="Prrafodelista"/>
        <w:spacing w:line="276" w:lineRule="auto"/>
        <w:ind w:firstLine="0"/>
        <w:rPr>
          <w:rFonts w:cs="Arial"/>
          <w:bCs/>
          <w:sz w:val="12"/>
          <w:szCs w:val="12"/>
        </w:rPr>
      </w:pPr>
    </w:p>
    <w:p w14:paraId="18C6D3ED" w14:textId="4DBFFD2E" w:rsidR="00F75A96" w:rsidRDefault="00097030" w:rsidP="008526DC">
      <w:pPr>
        <w:pStyle w:val="Prrafodelista"/>
        <w:spacing w:line="276" w:lineRule="auto"/>
        <w:ind w:firstLine="0"/>
        <w:rPr>
          <w:rFonts w:cs="Arial"/>
          <w:bCs/>
          <w:szCs w:val="24"/>
        </w:rPr>
      </w:pPr>
      <w:r>
        <w:rPr>
          <w:rFonts w:cs="Arial"/>
          <w:bCs/>
          <w:szCs w:val="24"/>
        </w:rPr>
        <w:t>Igualmente</w:t>
      </w:r>
      <w:r w:rsidR="002F3544">
        <w:rPr>
          <w:rFonts w:cs="Arial"/>
          <w:bCs/>
          <w:szCs w:val="24"/>
        </w:rPr>
        <w:t xml:space="preserve">, </w:t>
      </w:r>
      <w:r>
        <w:rPr>
          <w:rFonts w:cs="Arial"/>
          <w:bCs/>
          <w:szCs w:val="24"/>
        </w:rPr>
        <w:t xml:space="preserve">me uno al comentario de mi compañero, pues </w:t>
      </w:r>
      <w:r w:rsidR="002F3544">
        <w:rPr>
          <w:rFonts w:cs="Arial"/>
          <w:bCs/>
          <w:szCs w:val="24"/>
        </w:rPr>
        <w:t xml:space="preserve">los métodos de estudio, trabajo y resolución de problemas de cada uno </w:t>
      </w:r>
      <w:r w:rsidR="00C913F0">
        <w:rPr>
          <w:rFonts w:cs="Arial"/>
          <w:bCs/>
          <w:szCs w:val="24"/>
        </w:rPr>
        <w:t>son</w:t>
      </w:r>
      <w:r w:rsidR="002F3544">
        <w:rPr>
          <w:rFonts w:cs="Arial"/>
          <w:bCs/>
          <w:szCs w:val="24"/>
        </w:rPr>
        <w:t xml:space="preserve"> diferente</w:t>
      </w:r>
      <w:r w:rsidR="00C913F0">
        <w:rPr>
          <w:rFonts w:cs="Arial"/>
          <w:bCs/>
          <w:szCs w:val="24"/>
        </w:rPr>
        <w:t>s</w:t>
      </w:r>
      <w:r w:rsidR="00694632">
        <w:rPr>
          <w:rFonts w:cs="Arial"/>
          <w:bCs/>
          <w:szCs w:val="24"/>
        </w:rPr>
        <w:t xml:space="preserve">, pero </w:t>
      </w:r>
      <w:r w:rsidR="007B632C">
        <w:rPr>
          <w:rFonts w:cs="Arial"/>
          <w:bCs/>
          <w:szCs w:val="24"/>
        </w:rPr>
        <w:t>aun</w:t>
      </w:r>
      <w:r w:rsidR="00694632">
        <w:rPr>
          <w:rFonts w:cs="Arial"/>
          <w:bCs/>
          <w:szCs w:val="24"/>
        </w:rPr>
        <w:t xml:space="preserve"> así logramos acomodar nuestras agendas y distribuir el trabajo equitativamente para obtener los resultados esperados en el laboratorio (Jesús)</w:t>
      </w:r>
      <w:r w:rsidR="00C913F0">
        <w:rPr>
          <w:rFonts w:cs="Arial"/>
          <w:bCs/>
          <w:szCs w:val="24"/>
        </w:rPr>
        <w:t>.</w:t>
      </w:r>
    </w:p>
    <w:p w14:paraId="0193B700" w14:textId="77777777" w:rsidR="00103B94" w:rsidRPr="00103B94" w:rsidRDefault="00103B94" w:rsidP="008526DC">
      <w:pPr>
        <w:spacing w:line="276" w:lineRule="auto"/>
        <w:rPr>
          <w:rFonts w:cs="Arial"/>
          <w:bCs/>
          <w:sz w:val="12"/>
          <w:szCs w:val="12"/>
        </w:rPr>
      </w:pPr>
    </w:p>
    <w:p w14:paraId="1B6E1110" w14:textId="7169D12D" w:rsidR="000E2F32" w:rsidRPr="003C0189" w:rsidRDefault="000E2F32" w:rsidP="008526DC">
      <w:pPr>
        <w:pStyle w:val="Prrafodelista"/>
        <w:numPr>
          <w:ilvl w:val="0"/>
          <w:numId w:val="13"/>
        </w:numPr>
        <w:spacing w:line="276" w:lineRule="auto"/>
        <w:rPr>
          <w:rFonts w:cs="Arial"/>
          <w:szCs w:val="24"/>
        </w:rPr>
      </w:pPr>
      <w:r w:rsidRPr="003C0189">
        <w:rPr>
          <w:rFonts w:cs="Arial"/>
          <w:szCs w:val="24"/>
        </w:rPr>
        <w:t>¿Qué hicieron bien como equipo? ¿Qué se comprometen a hacer para mejorar los resultados?</w:t>
      </w:r>
    </w:p>
    <w:p w14:paraId="300C8A54" w14:textId="77777777" w:rsidR="00103B94" w:rsidRPr="00103B94" w:rsidRDefault="00103B94" w:rsidP="008526DC">
      <w:pPr>
        <w:spacing w:line="276" w:lineRule="auto"/>
        <w:rPr>
          <w:rFonts w:cs="Arial"/>
          <w:bCs/>
          <w:sz w:val="12"/>
          <w:szCs w:val="12"/>
        </w:rPr>
      </w:pPr>
    </w:p>
    <w:p w14:paraId="5A4B8EF1" w14:textId="40F2D039" w:rsidR="00103B94" w:rsidRDefault="00103B94" w:rsidP="008526DC">
      <w:pPr>
        <w:pStyle w:val="Prrafodelista"/>
        <w:spacing w:line="276" w:lineRule="auto"/>
        <w:ind w:firstLine="0"/>
        <w:rPr>
          <w:rFonts w:cs="Arial"/>
          <w:bCs/>
          <w:szCs w:val="24"/>
        </w:rPr>
      </w:pPr>
      <w:r w:rsidRPr="00103B94">
        <w:rPr>
          <w:rFonts w:cs="Arial"/>
          <w:b/>
          <w:szCs w:val="24"/>
        </w:rPr>
        <w:t xml:space="preserve">R/ </w:t>
      </w:r>
      <w:r w:rsidR="003B6664">
        <w:rPr>
          <w:rFonts w:cs="Arial"/>
          <w:bCs/>
          <w:szCs w:val="24"/>
        </w:rPr>
        <w:t>Lo que pienso:</w:t>
      </w:r>
      <w:r w:rsidR="00E52A41">
        <w:rPr>
          <w:rFonts w:cs="Arial"/>
          <w:bCs/>
          <w:szCs w:val="24"/>
        </w:rPr>
        <w:t xml:space="preserve"> distribuir </w:t>
      </w:r>
      <w:r w:rsidR="00AF3BA6">
        <w:rPr>
          <w:rFonts w:cs="Arial"/>
          <w:bCs/>
          <w:szCs w:val="24"/>
        </w:rPr>
        <w:t>equitativamente el trabajo de modo que no hubo una carga excesiva y se logró disfrutar de la realización del laboratorio.</w:t>
      </w:r>
      <w:r w:rsidR="00464137">
        <w:rPr>
          <w:rFonts w:cs="Arial"/>
          <w:bCs/>
          <w:szCs w:val="24"/>
        </w:rPr>
        <w:t xml:space="preserve"> Además, </w:t>
      </w:r>
      <w:r w:rsidR="00244244">
        <w:rPr>
          <w:rFonts w:cs="Arial"/>
          <w:bCs/>
          <w:szCs w:val="24"/>
        </w:rPr>
        <w:t>me parece que debo mejorar un poco la puntualidad para poder evitar contratiempos que en este caso no ocurrieron</w:t>
      </w:r>
      <w:r w:rsidR="00380025">
        <w:rPr>
          <w:rFonts w:cs="Arial"/>
          <w:bCs/>
          <w:szCs w:val="24"/>
        </w:rPr>
        <w:t xml:space="preserve"> (Andrés</w:t>
      </w:r>
      <w:r w:rsidR="003B6664">
        <w:rPr>
          <w:rFonts w:cs="Arial"/>
          <w:bCs/>
          <w:szCs w:val="24"/>
        </w:rPr>
        <w:t>)</w:t>
      </w:r>
    </w:p>
    <w:p w14:paraId="028E3B49" w14:textId="77777777" w:rsidR="006317C5" w:rsidRDefault="006317C5" w:rsidP="008526DC">
      <w:pPr>
        <w:pStyle w:val="Prrafodelista"/>
        <w:spacing w:line="276" w:lineRule="auto"/>
        <w:ind w:firstLine="0"/>
        <w:rPr>
          <w:rFonts w:cs="Arial"/>
          <w:bCs/>
          <w:szCs w:val="24"/>
        </w:rPr>
      </w:pPr>
    </w:p>
    <w:p w14:paraId="0992B8DD" w14:textId="2A29777F" w:rsidR="008526DC" w:rsidRPr="00164DEA" w:rsidRDefault="00920735" w:rsidP="00164DEA">
      <w:pPr>
        <w:pStyle w:val="Prrafodelista"/>
        <w:spacing w:line="276" w:lineRule="auto"/>
        <w:ind w:firstLine="0"/>
        <w:rPr>
          <w:rFonts w:cs="Arial"/>
          <w:bCs/>
          <w:szCs w:val="24"/>
        </w:rPr>
      </w:pPr>
      <w:r>
        <w:rPr>
          <w:rFonts w:cs="Arial"/>
          <w:bCs/>
          <w:szCs w:val="24"/>
        </w:rPr>
        <w:t>Pienso que cada uno hizo muy bien la parte que le correspondía</w:t>
      </w:r>
      <w:r w:rsidR="005F132D">
        <w:rPr>
          <w:rFonts w:cs="Arial"/>
          <w:bCs/>
          <w:szCs w:val="24"/>
        </w:rPr>
        <w:t xml:space="preserve"> y comp</w:t>
      </w:r>
      <w:r w:rsidR="001B6A7C">
        <w:rPr>
          <w:rFonts w:cs="Arial"/>
          <w:bCs/>
          <w:szCs w:val="24"/>
        </w:rPr>
        <w:t xml:space="preserve">artió sus respectivas </w:t>
      </w:r>
      <w:r w:rsidR="005F132D">
        <w:rPr>
          <w:rFonts w:cs="Arial"/>
          <w:bCs/>
          <w:szCs w:val="24"/>
        </w:rPr>
        <w:t>soluciones para verificar los resultados</w:t>
      </w:r>
      <w:r>
        <w:rPr>
          <w:rFonts w:cs="Arial"/>
          <w:bCs/>
          <w:szCs w:val="24"/>
        </w:rPr>
        <w:t xml:space="preserve">, aunque </w:t>
      </w:r>
      <w:r w:rsidR="005F132D">
        <w:rPr>
          <w:rFonts w:cs="Arial"/>
          <w:bCs/>
          <w:szCs w:val="24"/>
        </w:rPr>
        <w:t xml:space="preserve">no logramos hacer una reunión presencial durante todo el laboratorio a parte de la clase </w:t>
      </w:r>
      <w:r w:rsidR="009966E8">
        <w:rPr>
          <w:rFonts w:cs="Arial"/>
          <w:bCs/>
          <w:szCs w:val="24"/>
        </w:rPr>
        <w:t xml:space="preserve">con la </w:t>
      </w:r>
      <w:r w:rsidR="009966E8">
        <w:rPr>
          <w:rFonts w:cs="Arial"/>
          <w:bCs/>
          <w:szCs w:val="24"/>
        </w:rPr>
        <w:lastRenderedPageBreak/>
        <w:t xml:space="preserve">profesora María Irma. Por tal motivo, pienso que nos podemos comprometer a trabajar más unidos para obtener todavía mejores resultados y de igual forma seguir </w:t>
      </w:r>
      <w:r w:rsidR="002F4344">
        <w:rPr>
          <w:rFonts w:cs="Arial"/>
          <w:bCs/>
          <w:szCs w:val="24"/>
        </w:rPr>
        <w:t>mejorando a nivel profesional y personal (Jesús).</w:t>
      </w:r>
    </w:p>
    <w:p w14:paraId="2ED9140D" w14:textId="77777777" w:rsidR="00164DEA" w:rsidRDefault="00164DEA">
      <w:pPr>
        <w:spacing w:after="160" w:line="259" w:lineRule="auto"/>
        <w:ind w:firstLine="0"/>
        <w:jc w:val="left"/>
        <w:rPr>
          <w:rFonts w:cs="Arial"/>
          <w:b/>
          <w:szCs w:val="24"/>
        </w:rPr>
      </w:pPr>
      <w:r>
        <w:rPr>
          <w:rFonts w:cs="Arial"/>
          <w:b/>
          <w:szCs w:val="24"/>
        </w:rPr>
        <w:br w:type="page"/>
      </w:r>
    </w:p>
    <w:p w14:paraId="37DAE63F" w14:textId="13DA0AB2" w:rsidR="00BC48F2" w:rsidRPr="003C0189" w:rsidRDefault="00BC48F2" w:rsidP="00BC53FE">
      <w:pPr>
        <w:spacing w:line="276" w:lineRule="auto"/>
        <w:ind w:firstLine="0"/>
        <w:rPr>
          <w:rFonts w:cs="Arial"/>
          <w:b/>
          <w:szCs w:val="24"/>
        </w:rPr>
      </w:pPr>
      <w:r w:rsidRPr="003C0189">
        <w:rPr>
          <w:rFonts w:cs="Arial"/>
          <w:b/>
          <w:szCs w:val="24"/>
        </w:rPr>
        <w:lastRenderedPageBreak/>
        <w:t>Bibliografía</w:t>
      </w:r>
    </w:p>
    <w:p w14:paraId="12AFD3E1" w14:textId="77777777" w:rsidR="00103B94" w:rsidRPr="00103B94" w:rsidRDefault="00103B94" w:rsidP="003C0189">
      <w:pPr>
        <w:spacing w:line="276" w:lineRule="auto"/>
        <w:ind w:firstLine="0"/>
        <w:rPr>
          <w:rFonts w:cs="Arial"/>
          <w:b/>
          <w:bCs/>
          <w:sz w:val="12"/>
          <w:szCs w:val="12"/>
        </w:rPr>
      </w:pPr>
    </w:p>
    <w:p w14:paraId="2D6429BB" w14:textId="0A36826D" w:rsidR="003964A4" w:rsidRPr="003C0189" w:rsidRDefault="00BE2444" w:rsidP="006317C5">
      <w:pPr>
        <w:spacing w:line="276" w:lineRule="auto"/>
        <w:ind w:firstLine="0"/>
        <w:rPr>
          <w:rFonts w:cs="Arial"/>
          <w:szCs w:val="24"/>
        </w:rPr>
      </w:pPr>
      <w:r w:rsidRPr="003C0189">
        <w:rPr>
          <w:rFonts w:cs="Arial"/>
          <w:szCs w:val="24"/>
        </w:rPr>
        <w:t xml:space="preserve">SQLZoo. (2017). </w:t>
      </w:r>
      <w:r w:rsidRPr="003C0189">
        <w:rPr>
          <w:rFonts w:cs="Arial"/>
          <w:i/>
          <w:szCs w:val="24"/>
        </w:rPr>
        <w:t xml:space="preserve">Guest House. </w:t>
      </w:r>
      <w:r w:rsidRPr="003C0189">
        <w:rPr>
          <w:rFonts w:cs="Arial"/>
          <w:szCs w:val="24"/>
        </w:rPr>
        <w:t xml:space="preserve">Consultado de: </w:t>
      </w:r>
      <w:hyperlink r:id="rId10" w:history="1">
        <w:r w:rsidRPr="003C0189">
          <w:rPr>
            <w:rStyle w:val="Hipervnculo"/>
            <w:rFonts w:cs="Arial"/>
            <w:szCs w:val="24"/>
          </w:rPr>
          <w:t>https://sqlzoo.net/wiki/Guest_House</w:t>
        </w:r>
      </w:hyperlink>
    </w:p>
    <w:sectPr w:rsidR="003964A4" w:rsidRPr="003C0189" w:rsidSect="005B4C46">
      <w:headerReference w:type="default" r:id="rId11"/>
      <w:foot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B9ADA" w14:textId="77777777" w:rsidR="00517748" w:rsidRDefault="00517748" w:rsidP="00BC48F2">
      <w:pPr>
        <w:spacing w:line="240" w:lineRule="auto"/>
      </w:pPr>
      <w:r>
        <w:separator/>
      </w:r>
    </w:p>
  </w:endnote>
  <w:endnote w:type="continuationSeparator" w:id="0">
    <w:p w14:paraId="075ED09F" w14:textId="77777777" w:rsidR="00517748" w:rsidRDefault="00517748" w:rsidP="00BC48F2">
      <w:pPr>
        <w:spacing w:line="240" w:lineRule="auto"/>
      </w:pPr>
      <w:r>
        <w:continuationSeparator/>
      </w:r>
    </w:p>
  </w:endnote>
  <w:endnote w:type="continuationNotice" w:id="1">
    <w:p w14:paraId="5EEA33DD" w14:textId="77777777" w:rsidR="00517748" w:rsidRDefault="005177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2503" w14:textId="5FC2C084" w:rsidR="00CB555A" w:rsidRPr="007F11BF" w:rsidRDefault="00AB27D0" w:rsidP="00AB27D0">
    <w:pPr>
      <w:pStyle w:val="Piedepgina"/>
      <w:ind w:firstLine="0"/>
      <w:rPr>
        <w:rFonts w:cs="Arial"/>
      </w:rPr>
    </w:pPr>
    <w:r>
      <w:t xml:space="preserve">DCG y SQL-DQL Básico                                                                                                  </w:t>
    </w:r>
    <w:sdt>
      <w:sdtPr>
        <w:id w:val="-1221433074"/>
        <w:docPartObj>
          <w:docPartGallery w:val="Page Numbers (Bottom of Page)"/>
          <w:docPartUnique/>
        </w:docPartObj>
      </w:sdtPr>
      <w:sdtEndPr>
        <w:rPr>
          <w:rFonts w:cs="Arial"/>
        </w:rPr>
      </w:sdtEndPr>
      <w:sdtContent>
        <w:r w:rsidR="00F77D15" w:rsidRPr="00BD2F84">
          <w:rPr>
            <w:noProof/>
          </w:rPr>
          <w:drawing>
            <wp:anchor distT="0" distB="0" distL="114300" distR="114300" simplePos="0" relativeHeight="251685888" behindDoc="0" locked="0" layoutInCell="1" allowOverlap="1" wp14:anchorId="447F0968" wp14:editId="0EF5C88E">
              <wp:simplePos x="0" y="0"/>
              <wp:positionH relativeFrom="column">
                <wp:posOffset>0</wp:posOffset>
              </wp:positionH>
              <wp:positionV relativeFrom="paragraph">
                <wp:posOffset>-77944</wp:posOffset>
              </wp:positionV>
              <wp:extent cx="5943600" cy="4191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41910"/>
                      </a:xfrm>
                      <a:prstGeom prst="rect">
                        <a:avLst/>
                      </a:prstGeom>
                    </pic:spPr>
                  </pic:pic>
                </a:graphicData>
              </a:graphic>
            </wp:anchor>
          </w:drawing>
        </w:r>
        <w:r w:rsidR="00B24545" w:rsidRPr="00BD2F84">
          <w:rPr>
            <w:rFonts w:cs="Arial"/>
          </w:rPr>
          <w:fldChar w:fldCharType="begin"/>
        </w:r>
        <w:r w:rsidR="00B24545" w:rsidRPr="00BD2F84">
          <w:rPr>
            <w:rFonts w:cs="Arial"/>
          </w:rPr>
          <w:instrText>PAGE   \* MERGEFORMAT</w:instrText>
        </w:r>
        <w:r w:rsidR="00B24545" w:rsidRPr="00BD2F84">
          <w:rPr>
            <w:rFonts w:cs="Arial"/>
          </w:rPr>
          <w:fldChar w:fldCharType="separate"/>
        </w:r>
        <w:r w:rsidR="00B24545">
          <w:rPr>
            <w:rFonts w:cs="Arial"/>
          </w:rPr>
          <w:t>1</w:t>
        </w:r>
        <w:r w:rsidR="00B24545" w:rsidRPr="00BD2F84">
          <w:rPr>
            <w:rFonts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6E1EC" w14:textId="77777777" w:rsidR="00517748" w:rsidRDefault="00517748" w:rsidP="00BC48F2">
      <w:pPr>
        <w:spacing w:line="240" w:lineRule="auto"/>
      </w:pPr>
      <w:r>
        <w:separator/>
      </w:r>
    </w:p>
  </w:footnote>
  <w:footnote w:type="continuationSeparator" w:id="0">
    <w:p w14:paraId="4C4979F8" w14:textId="77777777" w:rsidR="00517748" w:rsidRDefault="00517748" w:rsidP="00BC48F2">
      <w:pPr>
        <w:spacing w:line="240" w:lineRule="auto"/>
      </w:pPr>
      <w:r>
        <w:continuationSeparator/>
      </w:r>
    </w:p>
  </w:footnote>
  <w:footnote w:type="continuationNotice" w:id="1">
    <w:p w14:paraId="562E5F56" w14:textId="77777777" w:rsidR="00517748" w:rsidRDefault="0051774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7FE6F" w14:textId="77777777" w:rsidR="00242DED" w:rsidRPr="005874FA" w:rsidRDefault="00E23391" w:rsidP="00242DED">
    <w:pPr>
      <w:ind w:firstLine="0"/>
      <w:jc w:val="right"/>
      <w:rPr>
        <w:rFonts w:cs="Arial"/>
        <w:b/>
        <w:szCs w:val="24"/>
      </w:rPr>
    </w:pPr>
    <w:r>
      <w:rPr>
        <w:noProof/>
      </w:rPr>
      <w:drawing>
        <wp:anchor distT="0" distB="0" distL="114300" distR="114300" simplePos="0" relativeHeight="251658241" behindDoc="0" locked="0" layoutInCell="1" allowOverlap="1" wp14:anchorId="128ECA09" wp14:editId="0AE9786A">
          <wp:simplePos x="0" y="0"/>
          <wp:positionH relativeFrom="margin">
            <wp:posOffset>-53340</wp:posOffset>
          </wp:positionH>
          <wp:positionV relativeFrom="paragraph">
            <wp:posOffset>-123452</wp:posOffset>
          </wp:positionV>
          <wp:extent cx="1556239" cy="543873"/>
          <wp:effectExtent l="0" t="0" r="635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2476" t="15205" r="16470" b="36372"/>
                  <a:stretch/>
                </pic:blipFill>
                <pic:spPr bwMode="auto">
                  <a:xfrm>
                    <a:off x="0" y="0"/>
                    <a:ext cx="1556239" cy="5438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74FA">
      <w:rPr>
        <w:rFonts w:cs="Arial"/>
        <w:b/>
        <w:noProof/>
        <w:szCs w:val="24"/>
      </w:rPr>
      <w:drawing>
        <wp:anchor distT="0" distB="0" distL="114300" distR="114300" simplePos="0" relativeHeight="251658240" behindDoc="0" locked="0" layoutInCell="1" allowOverlap="1" wp14:anchorId="39BD3660" wp14:editId="2ADBDFBC">
          <wp:simplePos x="0" y="0"/>
          <wp:positionH relativeFrom="margin">
            <wp:align>right</wp:align>
          </wp:positionH>
          <wp:positionV relativeFrom="paragraph">
            <wp:posOffset>242440</wp:posOffset>
          </wp:positionV>
          <wp:extent cx="4097655" cy="161925"/>
          <wp:effectExtent l="0" t="0" r="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097655" cy="161925"/>
                  </a:xfrm>
                  <a:prstGeom prst="rect">
                    <a:avLst/>
                  </a:prstGeom>
                </pic:spPr>
              </pic:pic>
            </a:graphicData>
          </a:graphic>
        </wp:anchor>
      </w:drawing>
    </w:r>
    <w:r w:rsidR="00242DED" w:rsidRPr="003F6955">
      <w:rPr>
        <w:rFonts w:cs="Arial"/>
        <w:b/>
        <w:szCs w:val="24"/>
      </w:rPr>
      <w:t xml:space="preserve"> </w:t>
    </w:r>
  </w:p>
  <w:p w14:paraId="40E8B713" w14:textId="77777777" w:rsidR="00242DED" w:rsidRDefault="00242DED" w:rsidP="00E23391">
    <w:pPr>
      <w:pStyle w:val="Encabezado"/>
      <w:pBdr>
        <w:bottom w:val="single" w:sz="12" w:space="0" w:color="auto"/>
      </w:pBdr>
      <w:ind w:firstLine="0"/>
      <w:rPr>
        <w:lang w:val="es-MX"/>
      </w:rPr>
    </w:pPr>
  </w:p>
  <w:p w14:paraId="35374977" w14:textId="408FA041" w:rsidR="00BC48F2" w:rsidRPr="00BC48F2" w:rsidRDefault="00BC48F2" w:rsidP="00242DED">
    <w:pPr>
      <w:pStyle w:val="Encabezado"/>
      <w:ind w:firstLine="0"/>
    </w:pPr>
  </w:p>
</w:hdr>
</file>

<file path=word/intelligence2.xml><?xml version="1.0" encoding="utf-8"?>
<int2:intelligence xmlns:int2="http://schemas.microsoft.com/office/intelligence/2020/intelligence" xmlns:oel="http://schemas.microsoft.com/office/2019/extlst">
  <int2:observations>
    <int2:textHash int2:hashCode="ycVKDjojsDjaEU" int2:id="dqat6HW6">
      <int2:state int2:value="Rejected" int2:type="AugLoop_Text_Critique"/>
    </int2:textHash>
    <int2:textHash int2:hashCode="9jd862RZauAjuI" int2:id="v2x8t6W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48CB"/>
    <w:multiLevelType w:val="hybridMultilevel"/>
    <w:tmpl w:val="EF705B54"/>
    <w:lvl w:ilvl="0" w:tplc="7C903102">
      <w:start w:val="1"/>
      <w:numFmt w:val="upperLetter"/>
      <w:lvlText w:val="%1."/>
      <w:lvlJc w:val="left"/>
      <w:pPr>
        <w:ind w:left="720" w:hanging="360"/>
      </w:pPr>
      <w:rPr>
        <w:rFonts w:hint="default"/>
        <w:b/>
      </w:rPr>
    </w:lvl>
    <w:lvl w:ilvl="1" w:tplc="2446F41C">
      <w:start w:val="1"/>
      <w:numFmt w:val="decimal"/>
      <w:lvlText w:val="%2."/>
      <w:lvlJc w:val="left"/>
      <w:pPr>
        <w:ind w:left="1070" w:hanging="360"/>
      </w:pPr>
      <w:rPr>
        <w:rFonts w:hint="default"/>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32480"/>
    <w:multiLevelType w:val="hybridMultilevel"/>
    <w:tmpl w:val="81D40EA0"/>
    <w:lvl w:ilvl="0" w:tplc="3E6C014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4EF0FBA"/>
    <w:multiLevelType w:val="hybridMultilevel"/>
    <w:tmpl w:val="2ABCC402"/>
    <w:lvl w:ilvl="0" w:tplc="13A85574">
      <w:start w:val="1"/>
      <w:numFmt w:val="decimal"/>
      <w:lvlText w:val="%1."/>
      <w:lvlJc w:val="left"/>
      <w:pPr>
        <w:ind w:left="720" w:hanging="360"/>
      </w:pPr>
      <w:rPr>
        <w:rFonts w:ascii="Arial" w:hAnsi="Arial"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34197"/>
    <w:multiLevelType w:val="hybridMultilevel"/>
    <w:tmpl w:val="DF569D2A"/>
    <w:lvl w:ilvl="0" w:tplc="C902CFF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0D">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A8640B"/>
    <w:multiLevelType w:val="hybridMultilevel"/>
    <w:tmpl w:val="0BA87090"/>
    <w:lvl w:ilvl="0" w:tplc="A44EDADE">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0DD50A2"/>
    <w:multiLevelType w:val="multilevel"/>
    <w:tmpl w:val="607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156B2"/>
    <w:multiLevelType w:val="hybridMultilevel"/>
    <w:tmpl w:val="3A8A4D64"/>
    <w:lvl w:ilvl="0" w:tplc="CA44172C">
      <w:start w:val="1"/>
      <w:numFmt w:val="decimal"/>
      <w:lvlText w:val="%1."/>
      <w:lvlJc w:val="left"/>
      <w:pPr>
        <w:ind w:left="1083" w:hanging="360"/>
      </w:pPr>
      <w:rPr>
        <w:rFonts w:hint="default"/>
      </w:rPr>
    </w:lvl>
    <w:lvl w:ilvl="1" w:tplc="240A0019" w:tentative="1">
      <w:start w:val="1"/>
      <w:numFmt w:val="lowerLetter"/>
      <w:lvlText w:val="%2."/>
      <w:lvlJc w:val="left"/>
      <w:pPr>
        <w:ind w:left="1803" w:hanging="360"/>
      </w:pPr>
    </w:lvl>
    <w:lvl w:ilvl="2" w:tplc="240A001B" w:tentative="1">
      <w:start w:val="1"/>
      <w:numFmt w:val="lowerRoman"/>
      <w:lvlText w:val="%3."/>
      <w:lvlJc w:val="right"/>
      <w:pPr>
        <w:ind w:left="2523" w:hanging="180"/>
      </w:pPr>
    </w:lvl>
    <w:lvl w:ilvl="3" w:tplc="240A000F" w:tentative="1">
      <w:start w:val="1"/>
      <w:numFmt w:val="decimal"/>
      <w:lvlText w:val="%4."/>
      <w:lvlJc w:val="left"/>
      <w:pPr>
        <w:ind w:left="3243" w:hanging="360"/>
      </w:pPr>
    </w:lvl>
    <w:lvl w:ilvl="4" w:tplc="240A0019" w:tentative="1">
      <w:start w:val="1"/>
      <w:numFmt w:val="lowerLetter"/>
      <w:lvlText w:val="%5."/>
      <w:lvlJc w:val="left"/>
      <w:pPr>
        <w:ind w:left="3963" w:hanging="360"/>
      </w:pPr>
    </w:lvl>
    <w:lvl w:ilvl="5" w:tplc="240A001B" w:tentative="1">
      <w:start w:val="1"/>
      <w:numFmt w:val="lowerRoman"/>
      <w:lvlText w:val="%6."/>
      <w:lvlJc w:val="right"/>
      <w:pPr>
        <w:ind w:left="4683" w:hanging="180"/>
      </w:pPr>
    </w:lvl>
    <w:lvl w:ilvl="6" w:tplc="240A000F" w:tentative="1">
      <w:start w:val="1"/>
      <w:numFmt w:val="decimal"/>
      <w:lvlText w:val="%7."/>
      <w:lvlJc w:val="left"/>
      <w:pPr>
        <w:ind w:left="5403" w:hanging="360"/>
      </w:pPr>
    </w:lvl>
    <w:lvl w:ilvl="7" w:tplc="240A0019" w:tentative="1">
      <w:start w:val="1"/>
      <w:numFmt w:val="lowerLetter"/>
      <w:lvlText w:val="%8."/>
      <w:lvlJc w:val="left"/>
      <w:pPr>
        <w:ind w:left="6123" w:hanging="360"/>
      </w:pPr>
    </w:lvl>
    <w:lvl w:ilvl="8" w:tplc="240A001B" w:tentative="1">
      <w:start w:val="1"/>
      <w:numFmt w:val="lowerRoman"/>
      <w:lvlText w:val="%9."/>
      <w:lvlJc w:val="right"/>
      <w:pPr>
        <w:ind w:left="6843" w:hanging="180"/>
      </w:pPr>
    </w:lvl>
  </w:abstractNum>
  <w:abstractNum w:abstractNumId="7" w15:restartNumberingAfterBreak="0">
    <w:nsid w:val="34A37D9B"/>
    <w:multiLevelType w:val="hybridMultilevel"/>
    <w:tmpl w:val="B3A8A00E"/>
    <w:lvl w:ilvl="0" w:tplc="D3DAFD90">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7810A20"/>
    <w:multiLevelType w:val="hybridMultilevel"/>
    <w:tmpl w:val="B53EC456"/>
    <w:lvl w:ilvl="0" w:tplc="D7741C80">
      <w:start w:val="3"/>
      <w:numFmt w:val="bullet"/>
      <w:lvlText w:val="-"/>
      <w:lvlJc w:val="left"/>
      <w:pPr>
        <w:ind w:left="1429" w:hanging="360"/>
      </w:pPr>
      <w:rPr>
        <w:rFonts w:ascii="Arial" w:eastAsia="Times New Roman" w:hAnsi="Arial"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1ECEB5D"/>
    <w:multiLevelType w:val="hybridMultilevel"/>
    <w:tmpl w:val="FFFFFFFF"/>
    <w:lvl w:ilvl="0" w:tplc="8ACEA61A">
      <w:start w:val="1"/>
      <w:numFmt w:val="bullet"/>
      <w:lvlText w:val=""/>
      <w:lvlJc w:val="left"/>
      <w:pPr>
        <w:ind w:left="720" w:hanging="360"/>
      </w:pPr>
      <w:rPr>
        <w:rFonts w:ascii="Symbol" w:hAnsi="Symbol" w:hint="default"/>
      </w:rPr>
    </w:lvl>
    <w:lvl w:ilvl="1" w:tplc="A96AC974">
      <w:start w:val="1"/>
      <w:numFmt w:val="bullet"/>
      <w:lvlText w:val="-"/>
      <w:lvlJc w:val="left"/>
      <w:pPr>
        <w:ind w:left="1440" w:hanging="360"/>
      </w:pPr>
      <w:rPr>
        <w:rFonts w:ascii="Calibri" w:hAnsi="Calibri" w:hint="default"/>
      </w:rPr>
    </w:lvl>
    <w:lvl w:ilvl="2" w:tplc="11D8FD32">
      <w:start w:val="1"/>
      <w:numFmt w:val="bullet"/>
      <w:lvlText w:val=""/>
      <w:lvlJc w:val="left"/>
      <w:pPr>
        <w:ind w:left="2160" w:hanging="360"/>
      </w:pPr>
      <w:rPr>
        <w:rFonts w:ascii="Wingdings" w:hAnsi="Wingdings" w:hint="default"/>
      </w:rPr>
    </w:lvl>
    <w:lvl w:ilvl="3" w:tplc="F6BE7124">
      <w:start w:val="1"/>
      <w:numFmt w:val="bullet"/>
      <w:lvlText w:val=""/>
      <w:lvlJc w:val="left"/>
      <w:pPr>
        <w:ind w:left="2880" w:hanging="360"/>
      </w:pPr>
      <w:rPr>
        <w:rFonts w:ascii="Symbol" w:hAnsi="Symbol" w:hint="default"/>
      </w:rPr>
    </w:lvl>
    <w:lvl w:ilvl="4" w:tplc="DB20F288">
      <w:start w:val="1"/>
      <w:numFmt w:val="bullet"/>
      <w:lvlText w:val="o"/>
      <w:lvlJc w:val="left"/>
      <w:pPr>
        <w:ind w:left="3600" w:hanging="360"/>
      </w:pPr>
      <w:rPr>
        <w:rFonts w:ascii="Courier New" w:hAnsi="Courier New" w:hint="default"/>
      </w:rPr>
    </w:lvl>
    <w:lvl w:ilvl="5" w:tplc="03B698E6">
      <w:start w:val="1"/>
      <w:numFmt w:val="bullet"/>
      <w:lvlText w:val=""/>
      <w:lvlJc w:val="left"/>
      <w:pPr>
        <w:ind w:left="4320" w:hanging="360"/>
      </w:pPr>
      <w:rPr>
        <w:rFonts w:ascii="Wingdings" w:hAnsi="Wingdings" w:hint="default"/>
      </w:rPr>
    </w:lvl>
    <w:lvl w:ilvl="6" w:tplc="360247B2">
      <w:start w:val="1"/>
      <w:numFmt w:val="bullet"/>
      <w:lvlText w:val=""/>
      <w:lvlJc w:val="left"/>
      <w:pPr>
        <w:ind w:left="5040" w:hanging="360"/>
      </w:pPr>
      <w:rPr>
        <w:rFonts w:ascii="Symbol" w:hAnsi="Symbol" w:hint="default"/>
      </w:rPr>
    </w:lvl>
    <w:lvl w:ilvl="7" w:tplc="0180FD3E">
      <w:start w:val="1"/>
      <w:numFmt w:val="bullet"/>
      <w:lvlText w:val="o"/>
      <w:lvlJc w:val="left"/>
      <w:pPr>
        <w:ind w:left="5760" w:hanging="360"/>
      </w:pPr>
      <w:rPr>
        <w:rFonts w:ascii="Courier New" w:hAnsi="Courier New" w:hint="default"/>
      </w:rPr>
    </w:lvl>
    <w:lvl w:ilvl="8" w:tplc="BA6E9DF4">
      <w:start w:val="1"/>
      <w:numFmt w:val="bullet"/>
      <w:lvlText w:val=""/>
      <w:lvlJc w:val="left"/>
      <w:pPr>
        <w:ind w:left="6480" w:hanging="360"/>
      </w:pPr>
      <w:rPr>
        <w:rFonts w:ascii="Wingdings" w:hAnsi="Wingdings" w:hint="default"/>
      </w:rPr>
    </w:lvl>
  </w:abstractNum>
  <w:abstractNum w:abstractNumId="10" w15:restartNumberingAfterBreak="0">
    <w:nsid w:val="467C3664"/>
    <w:multiLevelType w:val="hybridMultilevel"/>
    <w:tmpl w:val="CA0E2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F12CE"/>
    <w:multiLevelType w:val="hybridMultilevel"/>
    <w:tmpl w:val="33CEAEA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2" w15:restartNumberingAfterBreak="0">
    <w:nsid w:val="4FEF40F8"/>
    <w:multiLevelType w:val="hybridMultilevel"/>
    <w:tmpl w:val="1FBCC176"/>
    <w:lvl w:ilvl="0" w:tplc="240A0015">
      <w:start w:val="1"/>
      <w:numFmt w:val="upperLetter"/>
      <w:lvlText w:val="%1."/>
      <w:lvlJc w:val="left"/>
      <w:pPr>
        <w:ind w:left="1069" w:hanging="360"/>
      </w:pPr>
      <w:rPr>
        <w:rFonts w:hint="default"/>
        <w:b/>
      </w:rPr>
    </w:lvl>
    <w:lvl w:ilvl="1" w:tplc="240A000F">
      <w:start w:val="1"/>
      <w:numFmt w:val="decimal"/>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3" w15:restartNumberingAfterBreak="0">
    <w:nsid w:val="548D9C00"/>
    <w:multiLevelType w:val="hybridMultilevel"/>
    <w:tmpl w:val="FFFFFFFF"/>
    <w:lvl w:ilvl="0" w:tplc="C14290E2">
      <w:start w:val="1"/>
      <w:numFmt w:val="bullet"/>
      <w:lvlText w:val=""/>
      <w:lvlJc w:val="left"/>
      <w:pPr>
        <w:ind w:left="720" w:hanging="360"/>
      </w:pPr>
      <w:rPr>
        <w:rFonts w:ascii="Symbol" w:hAnsi="Symbol" w:hint="default"/>
      </w:rPr>
    </w:lvl>
    <w:lvl w:ilvl="1" w:tplc="B908E228">
      <w:start w:val="1"/>
      <w:numFmt w:val="bullet"/>
      <w:lvlText w:val="-"/>
      <w:lvlJc w:val="left"/>
      <w:pPr>
        <w:ind w:left="1440" w:hanging="360"/>
      </w:pPr>
      <w:rPr>
        <w:rFonts w:ascii="Calibri" w:hAnsi="Calibri" w:hint="default"/>
      </w:rPr>
    </w:lvl>
    <w:lvl w:ilvl="2" w:tplc="B60221BA">
      <w:start w:val="1"/>
      <w:numFmt w:val="bullet"/>
      <w:lvlText w:val=""/>
      <w:lvlJc w:val="left"/>
      <w:pPr>
        <w:ind w:left="2160" w:hanging="360"/>
      </w:pPr>
      <w:rPr>
        <w:rFonts w:ascii="Wingdings" w:hAnsi="Wingdings" w:hint="default"/>
      </w:rPr>
    </w:lvl>
    <w:lvl w:ilvl="3" w:tplc="2368D2A2">
      <w:start w:val="1"/>
      <w:numFmt w:val="bullet"/>
      <w:lvlText w:val=""/>
      <w:lvlJc w:val="left"/>
      <w:pPr>
        <w:ind w:left="2880" w:hanging="360"/>
      </w:pPr>
      <w:rPr>
        <w:rFonts w:ascii="Symbol" w:hAnsi="Symbol" w:hint="default"/>
      </w:rPr>
    </w:lvl>
    <w:lvl w:ilvl="4" w:tplc="2F6CC914">
      <w:start w:val="1"/>
      <w:numFmt w:val="bullet"/>
      <w:lvlText w:val="o"/>
      <w:lvlJc w:val="left"/>
      <w:pPr>
        <w:ind w:left="3600" w:hanging="360"/>
      </w:pPr>
      <w:rPr>
        <w:rFonts w:ascii="Courier New" w:hAnsi="Courier New" w:hint="default"/>
      </w:rPr>
    </w:lvl>
    <w:lvl w:ilvl="5" w:tplc="9384AD9C">
      <w:start w:val="1"/>
      <w:numFmt w:val="bullet"/>
      <w:lvlText w:val=""/>
      <w:lvlJc w:val="left"/>
      <w:pPr>
        <w:ind w:left="4320" w:hanging="360"/>
      </w:pPr>
      <w:rPr>
        <w:rFonts w:ascii="Wingdings" w:hAnsi="Wingdings" w:hint="default"/>
      </w:rPr>
    </w:lvl>
    <w:lvl w:ilvl="6" w:tplc="AB14B134">
      <w:start w:val="1"/>
      <w:numFmt w:val="bullet"/>
      <w:lvlText w:val=""/>
      <w:lvlJc w:val="left"/>
      <w:pPr>
        <w:ind w:left="5040" w:hanging="360"/>
      </w:pPr>
      <w:rPr>
        <w:rFonts w:ascii="Symbol" w:hAnsi="Symbol" w:hint="default"/>
      </w:rPr>
    </w:lvl>
    <w:lvl w:ilvl="7" w:tplc="B7025D92">
      <w:start w:val="1"/>
      <w:numFmt w:val="bullet"/>
      <w:lvlText w:val="o"/>
      <w:lvlJc w:val="left"/>
      <w:pPr>
        <w:ind w:left="5760" w:hanging="360"/>
      </w:pPr>
      <w:rPr>
        <w:rFonts w:ascii="Courier New" w:hAnsi="Courier New" w:hint="default"/>
      </w:rPr>
    </w:lvl>
    <w:lvl w:ilvl="8" w:tplc="406AAEDE">
      <w:start w:val="1"/>
      <w:numFmt w:val="bullet"/>
      <w:lvlText w:val=""/>
      <w:lvlJc w:val="left"/>
      <w:pPr>
        <w:ind w:left="6480" w:hanging="360"/>
      </w:pPr>
      <w:rPr>
        <w:rFonts w:ascii="Wingdings" w:hAnsi="Wingdings" w:hint="default"/>
      </w:rPr>
    </w:lvl>
  </w:abstractNum>
  <w:abstractNum w:abstractNumId="14" w15:restartNumberingAfterBreak="0">
    <w:nsid w:val="59F26A4F"/>
    <w:multiLevelType w:val="hybridMultilevel"/>
    <w:tmpl w:val="2FFAF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16F24"/>
    <w:multiLevelType w:val="hybridMultilevel"/>
    <w:tmpl w:val="ED462032"/>
    <w:lvl w:ilvl="0" w:tplc="0409000D">
      <w:start w:val="1"/>
      <w:numFmt w:val="bullet"/>
      <w:lvlText w:val=""/>
      <w:lvlJc w:val="left"/>
      <w:pPr>
        <w:ind w:left="1800" w:hanging="360"/>
      </w:pPr>
      <w:rPr>
        <w:rFonts w:ascii="Wingdings" w:hAnsi="Wingdings" w:hint="default"/>
      </w:rPr>
    </w:lvl>
    <w:lvl w:ilvl="1" w:tplc="0409000D">
      <w:start w:val="1"/>
      <w:numFmt w:val="bullet"/>
      <w:lvlText w:val=""/>
      <w:lvlJc w:val="left"/>
      <w:pPr>
        <w:ind w:left="1779"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9937495"/>
    <w:multiLevelType w:val="hybridMultilevel"/>
    <w:tmpl w:val="B5ACF690"/>
    <w:lvl w:ilvl="0" w:tplc="A476F6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B33376"/>
    <w:multiLevelType w:val="hybridMultilevel"/>
    <w:tmpl w:val="5E78B0BA"/>
    <w:lvl w:ilvl="0" w:tplc="44501268">
      <w:start w:val="3"/>
      <w:numFmt w:val="bullet"/>
      <w:lvlText w:val="-"/>
      <w:lvlJc w:val="left"/>
      <w:pPr>
        <w:ind w:left="1429" w:hanging="360"/>
      </w:pPr>
      <w:rPr>
        <w:rFonts w:ascii="Arial" w:eastAsiaTheme="minorHAnsi" w:hAnsi="Arial"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19F4003"/>
    <w:multiLevelType w:val="hybridMultilevel"/>
    <w:tmpl w:val="E9E8EC2E"/>
    <w:lvl w:ilvl="0" w:tplc="4172FD5A">
      <w:start w:val="1"/>
      <w:numFmt w:val="decimal"/>
      <w:lvlText w:val="%1."/>
      <w:lvlJc w:val="left"/>
      <w:pPr>
        <w:ind w:left="1083" w:hanging="360"/>
      </w:pPr>
      <w:rPr>
        <w:rFonts w:hint="default"/>
      </w:rPr>
    </w:lvl>
    <w:lvl w:ilvl="1" w:tplc="240A0019" w:tentative="1">
      <w:start w:val="1"/>
      <w:numFmt w:val="lowerLetter"/>
      <w:lvlText w:val="%2."/>
      <w:lvlJc w:val="left"/>
      <w:pPr>
        <w:ind w:left="1803" w:hanging="360"/>
      </w:pPr>
    </w:lvl>
    <w:lvl w:ilvl="2" w:tplc="240A001B" w:tentative="1">
      <w:start w:val="1"/>
      <w:numFmt w:val="lowerRoman"/>
      <w:lvlText w:val="%3."/>
      <w:lvlJc w:val="right"/>
      <w:pPr>
        <w:ind w:left="2523" w:hanging="180"/>
      </w:pPr>
    </w:lvl>
    <w:lvl w:ilvl="3" w:tplc="240A000F" w:tentative="1">
      <w:start w:val="1"/>
      <w:numFmt w:val="decimal"/>
      <w:lvlText w:val="%4."/>
      <w:lvlJc w:val="left"/>
      <w:pPr>
        <w:ind w:left="3243" w:hanging="360"/>
      </w:pPr>
    </w:lvl>
    <w:lvl w:ilvl="4" w:tplc="240A0019" w:tentative="1">
      <w:start w:val="1"/>
      <w:numFmt w:val="lowerLetter"/>
      <w:lvlText w:val="%5."/>
      <w:lvlJc w:val="left"/>
      <w:pPr>
        <w:ind w:left="3963" w:hanging="360"/>
      </w:pPr>
    </w:lvl>
    <w:lvl w:ilvl="5" w:tplc="240A001B" w:tentative="1">
      <w:start w:val="1"/>
      <w:numFmt w:val="lowerRoman"/>
      <w:lvlText w:val="%6."/>
      <w:lvlJc w:val="right"/>
      <w:pPr>
        <w:ind w:left="4683" w:hanging="180"/>
      </w:pPr>
    </w:lvl>
    <w:lvl w:ilvl="6" w:tplc="240A000F" w:tentative="1">
      <w:start w:val="1"/>
      <w:numFmt w:val="decimal"/>
      <w:lvlText w:val="%7."/>
      <w:lvlJc w:val="left"/>
      <w:pPr>
        <w:ind w:left="5403" w:hanging="360"/>
      </w:pPr>
    </w:lvl>
    <w:lvl w:ilvl="7" w:tplc="240A0019" w:tentative="1">
      <w:start w:val="1"/>
      <w:numFmt w:val="lowerLetter"/>
      <w:lvlText w:val="%8."/>
      <w:lvlJc w:val="left"/>
      <w:pPr>
        <w:ind w:left="6123" w:hanging="360"/>
      </w:pPr>
    </w:lvl>
    <w:lvl w:ilvl="8" w:tplc="240A001B" w:tentative="1">
      <w:start w:val="1"/>
      <w:numFmt w:val="lowerRoman"/>
      <w:lvlText w:val="%9."/>
      <w:lvlJc w:val="right"/>
      <w:pPr>
        <w:ind w:left="6843" w:hanging="180"/>
      </w:pPr>
    </w:lvl>
  </w:abstractNum>
  <w:abstractNum w:abstractNumId="19" w15:restartNumberingAfterBreak="0">
    <w:nsid w:val="79F21832"/>
    <w:multiLevelType w:val="hybridMultilevel"/>
    <w:tmpl w:val="E730E0EE"/>
    <w:lvl w:ilvl="0" w:tplc="51F47E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656FE5"/>
    <w:multiLevelType w:val="hybridMultilevel"/>
    <w:tmpl w:val="C23AC092"/>
    <w:lvl w:ilvl="0" w:tplc="1A4C5F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0"/>
  </w:num>
  <w:num w:numId="4">
    <w:abstractNumId w:val="0"/>
  </w:num>
  <w:num w:numId="5">
    <w:abstractNumId w:val="7"/>
  </w:num>
  <w:num w:numId="6">
    <w:abstractNumId w:val="4"/>
  </w:num>
  <w:num w:numId="7">
    <w:abstractNumId w:val="3"/>
  </w:num>
  <w:num w:numId="8">
    <w:abstractNumId w:val="16"/>
  </w:num>
  <w:num w:numId="9">
    <w:abstractNumId w:val="12"/>
  </w:num>
  <w:num w:numId="10">
    <w:abstractNumId w:val="19"/>
  </w:num>
  <w:num w:numId="11">
    <w:abstractNumId w:val="20"/>
  </w:num>
  <w:num w:numId="12">
    <w:abstractNumId w:val="14"/>
  </w:num>
  <w:num w:numId="13">
    <w:abstractNumId w:val="2"/>
  </w:num>
  <w:num w:numId="14">
    <w:abstractNumId w:val="17"/>
  </w:num>
  <w:num w:numId="15">
    <w:abstractNumId w:val="5"/>
  </w:num>
  <w:num w:numId="16">
    <w:abstractNumId w:val="8"/>
  </w:num>
  <w:num w:numId="17">
    <w:abstractNumId w:val="11"/>
  </w:num>
  <w:num w:numId="18">
    <w:abstractNumId w:val="15"/>
  </w:num>
  <w:num w:numId="19">
    <w:abstractNumId w:val="18"/>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47"/>
    <w:rsid w:val="000028B6"/>
    <w:rsid w:val="0000377A"/>
    <w:rsid w:val="00003974"/>
    <w:rsid w:val="00010656"/>
    <w:rsid w:val="00016FEE"/>
    <w:rsid w:val="0002038F"/>
    <w:rsid w:val="000239AD"/>
    <w:rsid w:val="00025732"/>
    <w:rsid w:val="0002747A"/>
    <w:rsid w:val="00034184"/>
    <w:rsid w:val="00037539"/>
    <w:rsid w:val="00041678"/>
    <w:rsid w:val="00041C05"/>
    <w:rsid w:val="00042713"/>
    <w:rsid w:val="00042D7E"/>
    <w:rsid w:val="00044ACE"/>
    <w:rsid w:val="000463C5"/>
    <w:rsid w:val="0004797C"/>
    <w:rsid w:val="00050AA2"/>
    <w:rsid w:val="00051EFB"/>
    <w:rsid w:val="000534D1"/>
    <w:rsid w:val="0005620F"/>
    <w:rsid w:val="00056515"/>
    <w:rsid w:val="0005711E"/>
    <w:rsid w:val="000609E1"/>
    <w:rsid w:val="00060BF5"/>
    <w:rsid w:val="000627C1"/>
    <w:rsid w:val="0006473B"/>
    <w:rsid w:val="00065944"/>
    <w:rsid w:val="00070FD2"/>
    <w:rsid w:val="000718DF"/>
    <w:rsid w:val="000777EC"/>
    <w:rsid w:val="000804EA"/>
    <w:rsid w:val="00080D64"/>
    <w:rsid w:val="00083579"/>
    <w:rsid w:val="00083603"/>
    <w:rsid w:val="000926EB"/>
    <w:rsid w:val="00095AA1"/>
    <w:rsid w:val="00097030"/>
    <w:rsid w:val="000970A6"/>
    <w:rsid w:val="000A06CE"/>
    <w:rsid w:val="000A112B"/>
    <w:rsid w:val="000A28D8"/>
    <w:rsid w:val="000A2922"/>
    <w:rsid w:val="000A4C98"/>
    <w:rsid w:val="000A5AA5"/>
    <w:rsid w:val="000C12A4"/>
    <w:rsid w:val="000C32EC"/>
    <w:rsid w:val="000C330F"/>
    <w:rsid w:val="000D05F3"/>
    <w:rsid w:val="000D4133"/>
    <w:rsid w:val="000D6668"/>
    <w:rsid w:val="000D72A3"/>
    <w:rsid w:val="000E2F32"/>
    <w:rsid w:val="000E5AA3"/>
    <w:rsid w:val="000F4252"/>
    <w:rsid w:val="0010149A"/>
    <w:rsid w:val="00103B94"/>
    <w:rsid w:val="00103CEE"/>
    <w:rsid w:val="0010683E"/>
    <w:rsid w:val="001069FC"/>
    <w:rsid w:val="00106AB0"/>
    <w:rsid w:val="001072F8"/>
    <w:rsid w:val="0011146D"/>
    <w:rsid w:val="001114A9"/>
    <w:rsid w:val="001136FB"/>
    <w:rsid w:val="001154EE"/>
    <w:rsid w:val="001167C6"/>
    <w:rsid w:val="00116954"/>
    <w:rsid w:val="0012116F"/>
    <w:rsid w:val="00121C1D"/>
    <w:rsid w:val="00122E44"/>
    <w:rsid w:val="001275EA"/>
    <w:rsid w:val="00127C9D"/>
    <w:rsid w:val="00130A60"/>
    <w:rsid w:val="00131D01"/>
    <w:rsid w:val="00132075"/>
    <w:rsid w:val="00132CF0"/>
    <w:rsid w:val="00136263"/>
    <w:rsid w:val="0013794B"/>
    <w:rsid w:val="00140CFD"/>
    <w:rsid w:val="00140EC7"/>
    <w:rsid w:val="00144457"/>
    <w:rsid w:val="001522F3"/>
    <w:rsid w:val="00152430"/>
    <w:rsid w:val="00155CD8"/>
    <w:rsid w:val="00157429"/>
    <w:rsid w:val="001647A2"/>
    <w:rsid w:val="00164DEA"/>
    <w:rsid w:val="00170A42"/>
    <w:rsid w:val="001716E8"/>
    <w:rsid w:val="001755C8"/>
    <w:rsid w:val="00175FC8"/>
    <w:rsid w:val="00176BA4"/>
    <w:rsid w:val="00180E3F"/>
    <w:rsid w:val="00183198"/>
    <w:rsid w:val="001835C7"/>
    <w:rsid w:val="00183EB7"/>
    <w:rsid w:val="00192873"/>
    <w:rsid w:val="00193938"/>
    <w:rsid w:val="00196723"/>
    <w:rsid w:val="00196989"/>
    <w:rsid w:val="001A176D"/>
    <w:rsid w:val="001A1E4C"/>
    <w:rsid w:val="001A2889"/>
    <w:rsid w:val="001A3A44"/>
    <w:rsid w:val="001A403F"/>
    <w:rsid w:val="001A4217"/>
    <w:rsid w:val="001B06D6"/>
    <w:rsid w:val="001B189E"/>
    <w:rsid w:val="001B6A7C"/>
    <w:rsid w:val="001C1644"/>
    <w:rsid w:val="001C1CFB"/>
    <w:rsid w:val="001C26C4"/>
    <w:rsid w:val="001C2F63"/>
    <w:rsid w:val="001C645A"/>
    <w:rsid w:val="001D086C"/>
    <w:rsid w:val="001D3DA1"/>
    <w:rsid w:val="001D608C"/>
    <w:rsid w:val="001D6B7E"/>
    <w:rsid w:val="001D7F75"/>
    <w:rsid w:val="001E15CE"/>
    <w:rsid w:val="001E6D12"/>
    <w:rsid w:val="001E706F"/>
    <w:rsid w:val="001F01C5"/>
    <w:rsid w:val="001F2A0F"/>
    <w:rsid w:val="001F46C7"/>
    <w:rsid w:val="001F67F6"/>
    <w:rsid w:val="00200CC0"/>
    <w:rsid w:val="00202B12"/>
    <w:rsid w:val="00202D46"/>
    <w:rsid w:val="00203AF7"/>
    <w:rsid w:val="002112EF"/>
    <w:rsid w:val="00211EA8"/>
    <w:rsid w:val="00215D99"/>
    <w:rsid w:val="00221960"/>
    <w:rsid w:val="00225D90"/>
    <w:rsid w:val="00227563"/>
    <w:rsid w:val="00236F1F"/>
    <w:rsid w:val="002404BF"/>
    <w:rsid w:val="00240B44"/>
    <w:rsid w:val="00242DED"/>
    <w:rsid w:val="00244244"/>
    <w:rsid w:val="00244B6E"/>
    <w:rsid w:val="00245BAD"/>
    <w:rsid w:val="00250CFA"/>
    <w:rsid w:val="00251983"/>
    <w:rsid w:val="00253371"/>
    <w:rsid w:val="002610AD"/>
    <w:rsid w:val="00265072"/>
    <w:rsid w:val="002656D3"/>
    <w:rsid w:val="00265CC2"/>
    <w:rsid w:val="002667ED"/>
    <w:rsid w:val="002670E8"/>
    <w:rsid w:val="00267560"/>
    <w:rsid w:val="0027529F"/>
    <w:rsid w:val="00280A6E"/>
    <w:rsid w:val="0028494C"/>
    <w:rsid w:val="00284C26"/>
    <w:rsid w:val="00291479"/>
    <w:rsid w:val="00293782"/>
    <w:rsid w:val="00296D3C"/>
    <w:rsid w:val="002A1349"/>
    <w:rsid w:val="002A184E"/>
    <w:rsid w:val="002A3DB1"/>
    <w:rsid w:val="002B14C8"/>
    <w:rsid w:val="002B2209"/>
    <w:rsid w:val="002B2365"/>
    <w:rsid w:val="002B368B"/>
    <w:rsid w:val="002C1C44"/>
    <w:rsid w:val="002C291F"/>
    <w:rsid w:val="002C5666"/>
    <w:rsid w:val="002C63FC"/>
    <w:rsid w:val="002D4852"/>
    <w:rsid w:val="002D5D07"/>
    <w:rsid w:val="002E56B8"/>
    <w:rsid w:val="002E60A1"/>
    <w:rsid w:val="002F2158"/>
    <w:rsid w:val="002F2681"/>
    <w:rsid w:val="002F3544"/>
    <w:rsid w:val="002F3A27"/>
    <w:rsid w:val="002F4344"/>
    <w:rsid w:val="002F5D58"/>
    <w:rsid w:val="00300827"/>
    <w:rsid w:val="00303BFA"/>
    <w:rsid w:val="00304376"/>
    <w:rsid w:val="0030476F"/>
    <w:rsid w:val="003063DA"/>
    <w:rsid w:val="003064B7"/>
    <w:rsid w:val="003067FD"/>
    <w:rsid w:val="003106C1"/>
    <w:rsid w:val="00323453"/>
    <w:rsid w:val="00323C26"/>
    <w:rsid w:val="0032462E"/>
    <w:rsid w:val="00326682"/>
    <w:rsid w:val="0033195C"/>
    <w:rsid w:val="003359C1"/>
    <w:rsid w:val="00337BD1"/>
    <w:rsid w:val="003416F8"/>
    <w:rsid w:val="00342F3B"/>
    <w:rsid w:val="00342F83"/>
    <w:rsid w:val="003433B5"/>
    <w:rsid w:val="003471F7"/>
    <w:rsid w:val="0035233D"/>
    <w:rsid w:val="003525DC"/>
    <w:rsid w:val="00361B03"/>
    <w:rsid w:val="0036566B"/>
    <w:rsid w:val="00375DB8"/>
    <w:rsid w:val="00376508"/>
    <w:rsid w:val="00377BED"/>
    <w:rsid w:val="00380025"/>
    <w:rsid w:val="00380BA4"/>
    <w:rsid w:val="00381745"/>
    <w:rsid w:val="00385376"/>
    <w:rsid w:val="0038573C"/>
    <w:rsid w:val="00386B7F"/>
    <w:rsid w:val="00390AFA"/>
    <w:rsid w:val="00392EE6"/>
    <w:rsid w:val="003964A4"/>
    <w:rsid w:val="003A06D4"/>
    <w:rsid w:val="003A3E46"/>
    <w:rsid w:val="003A4947"/>
    <w:rsid w:val="003B0267"/>
    <w:rsid w:val="003B43BF"/>
    <w:rsid w:val="003B6664"/>
    <w:rsid w:val="003B7D79"/>
    <w:rsid w:val="003C0189"/>
    <w:rsid w:val="003C2288"/>
    <w:rsid w:val="003C6E8A"/>
    <w:rsid w:val="003D0648"/>
    <w:rsid w:val="003D1028"/>
    <w:rsid w:val="003D18CB"/>
    <w:rsid w:val="003D275B"/>
    <w:rsid w:val="003D301A"/>
    <w:rsid w:val="003D342F"/>
    <w:rsid w:val="003D37F6"/>
    <w:rsid w:val="003D395A"/>
    <w:rsid w:val="003D6B41"/>
    <w:rsid w:val="003E0B46"/>
    <w:rsid w:val="003E4558"/>
    <w:rsid w:val="003E5FE9"/>
    <w:rsid w:val="003F2819"/>
    <w:rsid w:val="003F7077"/>
    <w:rsid w:val="00401001"/>
    <w:rsid w:val="00403E58"/>
    <w:rsid w:val="004059C4"/>
    <w:rsid w:val="00407962"/>
    <w:rsid w:val="00413408"/>
    <w:rsid w:val="004152BA"/>
    <w:rsid w:val="00416416"/>
    <w:rsid w:val="004167CE"/>
    <w:rsid w:val="004205C9"/>
    <w:rsid w:val="0042101C"/>
    <w:rsid w:val="00425076"/>
    <w:rsid w:val="004252B0"/>
    <w:rsid w:val="00425A60"/>
    <w:rsid w:val="00426370"/>
    <w:rsid w:val="004300F7"/>
    <w:rsid w:val="00433BF6"/>
    <w:rsid w:val="004345CB"/>
    <w:rsid w:val="004349F8"/>
    <w:rsid w:val="004410A1"/>
    <w:rsid w:val="00442A14"/>
    <w:rsid w:val="00444C03"/>
    <w:rsid w:val="004470C3"/>
    <w:rsid w:val="00452375"/>
    <w:rsid w:val="00454179"/>
    <w:rsid w:val="00454328"/>
    <w:rsid w:val="00454A95"/>
    <w:rsid w:val="0045685B"/>
    <w:rsid w:val="00461720"/>
    <w:rsid w:val="00462689"/>
    <w:rsid w:val="00462D4F"/>
    <w:rsid w:val="0046326D"/>
    <w:rsid w:val="00463A15"/>
    <w:rsid w:val="00464137"/>
    <w:rsid w:val="004656DE"/>
    <w:rsid w:val="0047573B"/>
    <w:rsid w:val="004821F2"/>
    <w:rsid w:val="00484341"/>
    <w:rsid w:val="004A1E56"/>
    <w:rsid w:val="004A36B4"/>
    <w:rsid w:val="004A4306"/>
    <w:rsid w:val="004A4995"/>
    <w:rsid w:val="004A573C"/>
    <w:rsid w:val="004A74E1"/>
    <w:rsid w:val="004B0DB5"/>
    <w:rsid w:val="004B2AF1"/>
    <w:rsid w:val="004B2CEC"/>
    <w:rsid w:val="004C4C9E"/>
    <w:rsid w:val="004D248A"/>
    <w:rsid w:val="004D2DDF"/>
    <w:rsid w:val="004D2DE6"/>
    <w:rsid w:val="004D2ECB"/>
    <w:rsid w:val="004D4BB2"/>
    <w:rsid w:val="004D712C"/>
    <w:rsid w:val="004E1377"/>
    <w:rsid w:val="004E2DD2"/>
    <w:rsid w:val="004E3D3C"/>
    <w:rsid w:val="004E615A"/>
    <w:rsid w:val="004F1BE5"/>
    <w:rsid w:val="004F2ABA"/>
    <w:rsid w:val="004F2C72"/>
    <w:rsid w:val="004F2E5C"/>
    <w:rsid w:val="004F3B00"/>
    <w:rsid w:val="004F43A2"/>
    <w:rsid w:val="004F7079"/>
    <w:rsid w:val="004F7DD0"/>
    <w:rsid w:val="004F7EC4"/>
    <w:rsid w:val="00501286"/>
    <w:rsid w:val="00501584"/>
    <w:rsid w:val="00501E78"/>
    <w:rsid w:val="00502423"/>
    <w:rsid w:val="00504B98"/>
    <w:rsid w:val="00505320"/>
    <w:rsid w:val="0051015E"/>
    <w:rsid w:val="00510CC7"/>
    <w:rsid w:val="00511448"/>
    <w:rsid w:val="00512C43"/>
    <w:rsid w:val="00514840"/>
    <w:rsid w:val="005153A7"/>
    <w:rsid w:val="00515A18"/>
    <w:rsid w:val="005167DB"/>
    <w:rsid w:val="00517748"/>
    <w:rsid w:val="00524C45"/>
    <w:rsid w:val="00526399"/>
    <w:rsid w:val="00527BB5"/>
    <w:rsid w:val="00527E96"/>
    <w:rsid w:val="00531D47"/>
    <w:rsid w:val="00534AD5"/>
    <w:rsid w:val="00540E20"/>
    <w:rsid w:val="00541444"/>
    <w:rsid w:val="00542E08"/>
    <w:rsid w:val="005436C9"/>
    <w:rsid w:val="00545819"/>
    <w:rsid w:val="00546894"/>
    <w:rsid w:val="00546B02"/>
    <w:rsid w:val="00546CF3"/>
    <w:rsid w:val="0054741A"/>
    <w:rsid w:val="00554402"/>
    <w:rsid w:val="005601E0"/>
    <w:rsid w:val="00561EF0"/>
    <w:rsid w:val="00563CE0"/>
    <w:rsid w:val="00564EBB"/>
    <w:rsid w:val="005656E9"/>
    <w:rsid w:val="005667AE"/>
    <w:rsid w:val="00566E52"/>
    <w:rsid w:val="00566FDC"/>
    <w:rsid w:val="0056752A"/>
    <w:rsid w:val="0057031A"/>
    <w:rsid w:val="00573860"/>
    <w:rsid w:val="00575878"/>
    <w:rsid w:val="005775A9"/>
    <w:rsid w:val="00581900"/>
    <w:rsid w:val="00582DF5"/>
    <w:rsid w:val="00587907"/>
    <w:rsid w:val="005915C0"/>
    <w:rsid w:val="00591730"/>
    <w:rsid w:val="00594F3F"/>
    <w:rsid w:val="005971BA"/>
    <w:rsid w:val="00597B65"/>
    <w:rsid w:val="005A1DFB"/>
    <w:rsid w:val="005A3E81"/>
    <w:rsid w:val="005B2D3C"/>
    <w:rsid w:val="005B3B98"/>
    <w:rsid w:val="005B4C46"/>
    <w:rsid w:val="005D2305"/>
    <w:rsid w:val="005D5E0D"/>
    <w:rsid w:val="005E221D"/>
    <w:rsid w:val="005E37A7"/>
    <w:rsid w:val="005E3857"/>
    <w:rsid w:val="005E6085"/>
    <w:rsid w:val="005F132D"/>
    <w:rsid w:val="005F4257"/>
    <w:rsid w:val="0060010C"/>
    <w:rsid w:val="00600137"/>
    <w:rsid w:val="006071F6"/>
    <w:rsid w:val="0060764A"/>
    <w:rsid w:val="0061064A"/>
    <w:rsid w:val="00611F21"/>
    <w:rsid w:val="006127BB"/>
    <w:rsid w:val="006149C6"/>
    <w:rsid w:val="0062067C"/>
    <w:rsid w:val="00620732"/>
    <w:rsid w:val="00620D5A"/>
    <w:rsid w:val="006232ED"/>
    <w:rsid w:val="00623B02"/>
    <w:rsid w:val="00623F03"/>
    <w:rsid w:val="00624E0E"/>
    <w:rsid w:val="006276CF"/>
    <w:rsid w:val="006317C5"/>
    <w:rsid w:val="0063211C"/>
    <w:rsid w:val="00633C5A"/>
    <w:rsid w:val="00635E47"/>
    <w:rsid w:val="00636C33"/>
    <w:rsid w:val="006411C3"/>
    <w:rsid w:val="0064503A"/>
    <w:rsid w:val="00646881"/>
    <w:rsid w:val="006529F4"/>
    <w:rsid w:val="00652D41"/>
    <w:rsid w:val="00652F99"/>
    <w:rsid w:val="00653DE2"/>
    <w:rsid w:val="006630D7"/>
    <w:rsid w:val="0066725C"/>
    <w:rsid w:val="0067145B"/>
    <w:rsid w:val="00676380"/>
    <w:rsid w:val="00680D8A"/>
    <w:rsid w:val="00681145"/>
    <w:rsid w:val="006837F6"/>
    <w:rsid w:val="00683B49"/>
    <w:rsid w:val="0069004D"/>
    <w:rsid w:val="00692369"/>
    <w:rsid w:val="006932EF"/>
    <w:rsid w:val="00693787"/>
    <w:rsid w:val="00693D9F"/>
    <w:rsid w:val="006942BE"/>
    <w:rsid w:val="00694632"/>
    <w:rsid w:val="006A192B"/>
    <w:rsid w:val="006B10E7"/>
    <w:rsid w:val="006B1D88"/>
    <w:rsid w:val="006B4BF7"/>
    <w:rsid w:val="006C1176"/>
    <w:rsid w:val="006C1CDB"/>
    <w:rsid w:val="006C2A52"/>
    <w:rsid w:val="006C3693"/>
    <w:rsid w:val="006C47C8"/>
    <w:rsid w:val="006D00BF"/>
    <w:rsid w:val="006D3C0E"/>
    <w:rsid w:val="006D3CEE"/>
    <w:rsid w:val="006D4EA7"/>
    <w:rsid w:val="006D5610"/>
    <w:rsid w:val="006D65D9"/>
    <w:rsid w:val="006D7E49"/>
    <w:rsid w:val="006E09BF"/>
    <w:rsid w:val="006E23C2"/>
    <w:rsid w:val="006E2BCC"/>
    <w:rsid w:val="006E709B"/>
    <w:rsid w:val="006F104C"/>
    <w:rsid w:val="006F5069"/>
    <w:rsid w:val="006F7BBB"/>
    <w:rsid w:val="00700110"/>
    <w:rsid w:val="00701BC3"/>
    <w:rsid w:val="00701ED5"/>
    <w:rsid w:val="007026B0"/>
    <w:rsid w:val="00702D61"/>
    <w:rsid w:val="00703540"/>
    <w:rsid w:val="00705990"/>
    <w:rsid w:val="00710E95"/>
    <w:rsid w:val="007115A1"/>
    <w:rsid w:val="00716A13"/>
    <w:rsid w:val="00725761"/>
    <w:rsid w:val="007314CD"/>
    <w:rsid w:val="00733352"/>
    <w:rsid w:val="00733E60"/>
    <w:rsid w:val="0074050C"/>
    <w:rsid w:val="007415C4"/>
    <w:rsid w:val="00744579"/>
    <w:rsid w:val="00744E01"/>
    <w:rsid w:val="00746C30"/>
    <w:rsid w:val="007515D3"/>
    <w:rsid w:val="00761CB3"/>
    <w:rsid w:val="00762B07"/>
    <w:rsid w:val="0076332F"/>
    <w:rsid w:val="00766CB3"/>
    <w:rsid w:val="007761BA"/>
    <w:rsid w:val="007837B8"/>
    <w:rsid w:val="007845C9"/>
    <w:rsid w:val="00790008"/>
    <w:rsid w:val="007953CC"/>
    <w:rsid w:val="00796DD8"/>
    <w:rsid w:val="00796FC4"/>
    <w:rsid w:val="007A1D4F"/>
    <w:rsid w:val="007A3919"/>
    <w:rsid w:val="007A5F45"/>
    <w:rsid w:val="007B17E4"/>
    <w:rsid w:val="007B2781"/>
    <w:rsid w:val="007B61F3"/>
    <w:rsid w:val="007B632C"/>
    <w:rsid w:val="007B77EF"/>
    <w:rsid w:val="007C121D"/>
    <w:rsid w:val="007C164C"/>
    <w:rsid w:val="007C24C5"/>
    <w:rsid w:val="007C43C1"/>
    <w:rsid w:val="007C4856"/>
    <w:rsid w:val="007C565C"/>
    <w:rsid w:val="007C7F97"/>
    <w:rsid w:val="007D340B"/>
    <w:rsid w:val="007D7790"/>
    <w:rsid w:val="007E2C01"/>
    <w:rsid w:val="007E2C8E"/>
    <w:rsid w:val="007E3B61"/>
    <w:rsid w:val="007E5647"/>
    <w:rsid w:val="007E7AB1"/>
    <w:rsid w:val="007F11BF"/>
    <w:rsid w:val="007F41C3"/>
    <w:rsid w:val="007F54C8"/>
    <w:rsid w:val="007F6646"/>
    <w:rsid w:val="007F7AC4"/>
    <w:rsid w:val="007F7C4D"/>
    <w:rsid w:val="008002F6"/>
    <w:rsid w:val="008015DC"/>
    <w:rsid w:val="008026F8"/>
    <w:rsid w:val="0080274D"/>
    <w:rsid w:val="00807DCB"/>
    <w:rsid w:val="008138A3"/>
    <w:rsid w:val="00816D9F"/>
    <w:rsid w:val="00816E25"/>
    <w:rsid w:val="00817AFC"/>
    <w:rsid w:val="008203BD"/>
    <w:rsid w:val="0082292B"/>
    <w:rsid w:val="0082410C"/>
    <w:rsid w:val="00825655"/>
    <w:rsid w:val="00827541"/>
    <w:rsid w:val="00827934"/>
    <w:rsid w:val="00827E38"/>
    <w:rsid w:val="00830C88"/>
    <w:rsid w:val="00831EE3"/>
    <w:rsid w:val="008342BC"/>
    <w:rsid w:val="00837DC9"/>
    <w:rsid w:val="00841EE7"/>
    <w:rsid w:val="008435EE"/>
    <w:rsid w:val="00845A94"/>
    <w:rsid w:val="0084607F"/>
    <w:rsid w:val="00851ED9"/>
    <w:rsid w:val="008524ED"/>
    <w:rsid w:val="008526DC"/>
    <w:rsid w:val="008563CD"/>
    <w:rsid w:val="00860F62"/>
    <w:rsid w:val="0086155E"/>
    <w:rsid w:val="00861F9F"/>
    <w:rsid w:val="00863FBF"/>
    <w:rsid w:val="00865313"/>
    <w:rsid w:val="008655DB"/>
    <w:rsid w:val="00865FFC"/>
    <w:rsid w:val="00867D2C"/>
    <w:rsid w:val="00872C63"/>
    <w:rsid w:val="00873217"/>
    <w:rsid w:val="00873C3C"/>
    <w:rsid w:val="00873D50"/>
    <w:rsid w:val="00877C45"/>
    <w:rsid w:val="008805D8"/>
    <w:rsid w:val="0088119A"/>
    <w:rsid w:val="008817BB"/>
    <w:rsid w:val="00882EF5"/>
    <w:rsid w:val="0088336E"/>
    <w:rsid w:val="00883E01"/>
    <w:rsid w:val="00884E64"/>
    <w:rsid w:val="00885288"/>
    <w:rsid w:val="00885FB1"/>
    <w:rsid w:val="0088641F"/>
    <w:rsid w:val="00890F90"/>
    <w:rsid w:val="008935F5"/>
    <w:rsid w:val="00893EB6"/>
    <w:rsid w:val="00895AEC"/>
    <w:rsid w:val="00897CA7"/>
    <w:rsid w:val="00897CC5"/>
    <w:rsid w:val="008A149E"/>
    <w:rsid w:val="008A2BF0"/>
    <w:rsid w:val="008A5C71"/>
    <w:rsid w:val="008A6F63"/>
    <w:rsid w:val="008A7320"/>
    <w:rsid w:val="008A76D0"/>
    <w:rsid w:val="008B167A"/>
    <w:rsid w:val="008B19BF"/>
    <w:rsid w:val="008B2297"/>
    <w:rsid w:val="008B5B98"/>
    <w:rsid w:val="008B5E6B"/>
    <w:rsid w:val="008B5FA1"/>
    <w:rsid w:val="008B6B96"/>
    <w:rsid w:val="008B7CBE"/>
    <w:rsid w:val="008B7EF4"/>
    <w:rsid w:val="008C77A6"/>
    <w:rsid w:val="008D1E68"/>
    <w:rsid w:val="008D5E72"/>
    <w:rsid w:val="008E1AE0"/>
    <w:rsid w:val="008E5B38"/>
    <w:rsid w:val="008E6DC3"/>
    <w:rsid w:val="008F3FED"/>
    <w:rsid w:val="008F5559"/>
    <w:rsid w:val="0090018C"/>
    <w:rsid w:val="009016C9"/>
    <w:rsid w:val="00903A2D"/>
    <w:rsid w:val="00912103"/>
    <w:rsid w:val="0091415F"/>
    <w:rsid w:val="0091491E"/>
    <w:rsid w:val="00920735"/>
    <w:rsid w:val="0092243F"/>
    <w:rsid w:val="00922CD6"/>
    <w:rsid w:val="00925BD2"/>
    <w:rsid w:val="009265A3"/>
    <w:rsid w:val="00927123"/>
    <w:rsid w:val="00927624"/>
    <w:rsid w:val="00927675"/>
    <w:rsid w:val="0093037D"/>
    <w:rsid w:val="0093041A"/>
    <w:rsid w:val="00934D26"/>
    <w:rsid w:val="009478C5"/>
    <w:rsid w:val="0095083C"/>
    <w:rsid w:val="009517A4"/>
    <w:rsid w:val="009532F6"/>
    <w:rsid w:val="00954B58"/>
    <w:rsid w:val="0095785F"/>
    <w:rsid w:val="00961C17"/>
    <w:rsid w:val="00963F6D"/>
    <w:rsid w:val="009668CD"/>
    <w:rsid w:val="00971917"/>
    <w:rsid w:val="009727FB"/>
    <w:rsid w:val="00972C03"/>
    <w:rsid w:val="009774A0"/>
    <w:rsid w:val="00977857"/>
    <w:rsid w:val="009817FA"/>
    <w:rsid w:val="00981E3C"/>
    <w:rsid w:val="0098247F"/>
    <w:rsid w:val="00982F4C"/>
    <w:rsid w:val="0099211F"/>
    <w:rsid w:val="009966E8"/>
    <w:rsid w:val="009A76CF"/>
    <w:rsid w:val="009B42E7"/>
    <w:rsid w:val="009C258E"/>
    <w:rsid w:val="009C26E7"/>
    <w:rsid w:val="009C28FC"/>
    <w:rsid w:val="009D1EC1"/>
    <w:rsid w:val="009D27AF"/>
    <w:rsid w:val="009D4CBE"/>
    <w:rsid w:val="009D7EFC"/>
    <w:rsid w:val="009F08D5"/>
    <w:rsid w:val="009F0E39"/>
    <w:rsid w:val="00A003F3"/>
    <w:rsid w:val="00A01FD2"/>
    <w:rsid w:val="00A03694"/>
    <w:rsid w:val="00A03BE9"/>
    <w:rsid w:val="00A07F39"/>
    <w:rsid w:val="00A10167"/>
    <w:rsid w:val="00A12F89"/>
    <w:rsid w:val="00A1365F"/>
    <w:rsid w:val="00A150FF"/>
    <w:rsid w:val="00A221D2"/>
    <w:rsid w:val="00A24534"/>
    <w:rsid w:val="00A2478D"/>
    <w:rsid w:val="00A26168"/>
    <w:rsid w:val="00A26A2A"/>
    <w:rsid w:val="00A30AF1"/>
    <w:rsid w:val="00A332C1"/>
    <w:rsid w:val="00A35119"/>
    <w:rsid w:val="00A35A8C"/>
    <w:rsid w:val="00A371BE"/>
    <w:rsid w:val="00A37955"/>
    <w:rsid w:val="00A4125E"/>
    <w:rsid w:val="00A417E7"/>
    <w:rsid w:val="00A4306A"/>
    <w:rsid w:val="00A46A78"/>
    <w:rsid w:val="00A529CA"/>
    <w:rsid w:val="00A52E8F"/>
    <w:rsid w:val="00A53EFC"/>
    <w:rsid w:val="00A54F37"/>
    <w:rsid w:val="00A61326"/>
    <w:rsid w:val="00A62649"/>
    <w:rsid w:val="00A62920"/>
    <w:rsid w:val="00A67D03"/>
    <w:rsid w:val="00A73039"/>
    <w:rsid w:val="00A7334B"/>
    <w:rsid w:val="00A7624E"/>
    <w:rsid w:val="00A76ADA"/>
    <w:rsid w:val="00A844DA"/>
    <w:rsid w:val="00A85517"/>
    <w:rsid w:val="00A90BB8"/>
    <w:rsid w:val="00A92756"/>
    <w:rsid w:val="00A931D2"/>
    <w:rsid w:val="00A93E9B"/>
    <w:rsid w:val="00A946BE"/>
    <w:rsid w:val="00A94DAA"/>
    <w:rsid w:val="00A96577"/>
    <w:rsid w:val="00AA0489"/>
    <w:rsid w:val="00AA1CD0"/>
    <w:rsid w:val="00AA1ED5"/>
    <w:rsid w:val="00AA5FC6"/>
    <w:rsid w:val="00AA6817"/>
    <w:rsid w:val="00AB1702"/>
    <w:rsid w:val="00AB27D0"/>
    <w:rsid w:val="00AB43CE"/>
    <w:rsid w:val="00AC0B94"/>
    <w:rsid w:val="00AC2696"/>
    <w:rsid w:val="00AC2788"/>
    <w:rsid w:val="00AC3D87"/>
    <w:rsid w:val="00AC6B40"/>
    <w:rsid w:val="00AC701A"/>
    <w:rsid w:val="00AC71A8"/>
    <w:rsid w:val="00AC7FEC"/>
    <w:rsid w:val="00AE0789"/>
    <w:rsid w:val="00AE10EB"/>
    <w:rsid w:val="00AE1BD5"/>
    <w:rsid w:val="00AE5562"/>
    <w:rsid w:val="00AE7285"/>
    <w:rsid w:val="00AF3BA6"/>
    <w:rsid w:val="00AF5243"/>
    <w:rsid w:val="00AF79D5"/>
    <w:rsid w:val="00B0504F"/>
    <w:rsid w:val="00B06080"/>
    <w:rsid w:val="00B06676"/>
    <w:rsid w:val="00B0680F"/>
    <w:rsid w:val="00B07FAF"/>
    <w:rsid w:val="00B11881"/>
    <w:rsid w:val="00B12BBD"/>
    <w:rsid w:val="00B13EAB"/>
    <w:rsid w:val="00B15464"/>
    <w:rsid w:val="00B175CE"/>
    <w:rsid w:val="00B20684"/>
    <w:rsid w:val="00B207BB"/>
    <w:rsid w:val="00B24545"/>
    <w:rsid w:val="00B274CD"/>
    <w:rsid w:val="00B309CA"/>
    <w:rsid w:val="00B3389E"/>
    <w:rsid w:val="00B34D98"/>
    <w:rsid w:val="00B4215A"/>
    <w:rsid w:val="00B45F03"/>
    <w:rsid w:val="00B47217"/>
    <w:rsid w:val="00B50EA8"/>
    <w:rsid w:val="00B53C81"/>
    <w:rsid w:val="00B6055F"/>
    <w:rsid w:val="00B6525D"/>
    <w:rsid w:val="00B65C82"/>
    <w:rsid w:val="00B724F7"/>
    <w:rsid w:val="00B73171"/>
    <w:rsid w:val="00B73593"/>
    <w:rsid w:val="00B74647"/>
    <w:rsid w:val="00B7539E"/>
    <w:rsid w:val="00B76F61"/>
    <w:rsid w:val="00B857DC"/>
    <w:rsid w:val="00B861CE"/>
    <w:rsid w:val="00B97B08"/>
    <w:rsid w:val="00BA0118"/>
    <w:rsid w:val="00BA0974"/>
    <w:rsid w:val="00BA26DB"/>
    <w:rsid w:val="00BA3921"/>
    <w:rsid w:val="00BA48CC"/>
    <w:rsid w:val="00BA584F"/>
    <w:rsid w:val="00BA5B1B"/>
    <w:rsid w:val="00BA713B"/>
    <w:rsid w:val="00BA7607"/>
    <w:rsid w:val="00BB31D7"/>
    <w:rsid w:val="00BB3D53"/>
    <w:rsid w:val="00BC2B54"/>
    <w:rsid w:val="00BC48F2"/>
    <w:rsid w:val="00BC53FE"/>
    <w:rsid w:val="00BC59A1"/>
    <w:rsid w:val="00BD00AD"/>
    <w:rsid w:val="00BD1BF8"/>
    <w:rsid w:val="00BD5308"/>
    <w:rsid w:val="00BD777A"/>
    <w:rsid w:val="00BE2444"/>
    <w:rsid w:val="00BE317B"/>
    <w:rsid w:val="00BE5E26"/>
    <w:rsid w:val="00BF1B0B"/>
    <w:rsid w:val="00C05E20"/>
    <w:rsid w:val="00C11F58"/>
    <w:rsid w:val="00C14EF2"/>
    <w:rsid w:val="00C15DFF"/>
    <w:rsid w:val="00C17EBF"/>
    <w:rsid w:val="00C227BE"/>
    <w:rsid w:val="00C2378C"/>
    <w:rsid w:val="00C2386E"/>
    <w:rsid w:val="00C2506F"/>
    <w:rsid w:val="00C31500"/>
    <w:rsid w:val="00C32310"/>
    <w:rsid w:val="00C3458E"/>
    <w:rsid w:val="00C42C70"/>
    <w:rsid w:val="00C42DD2"/>
    <w:rsid w:val="00C46514"/>
    <w:rsid w:val="00C46D5F"/>
    <w:rsid w:val="00C5290D"/>
    <w:rsid w:val="00C5622D"/>
    <w:rsid w:val="00C56AE4"/>
    <w:rsid w:val="00C57745"/>
    <w:rsid w:val="00C60D97"/>
    <w:rsid w:val="00C62470"/>
    <w:rsid w:val="00C64CC4"/>
    <w:rsid w:val="00C66A1C"/>
    <w:rsid w:val="00C6712F"/>
    <w:rsid w:val="00C706D6"/>
    <w:rsid w:val="00C736F8"/>
    <w:rsid w:val="00C745DF"/>
    <w:rsid w:val="00C7629F"/>
    <w:rsid w:val="00C76ABD"/>
    <w:rsid w:val="00C81094"/>
    <w:rsid w:val="00C83122"/>
    <w:rsid w:val="00C85351"/>
    <w:rsid w:val="00C868E0"/>
    <w:rsid w:val="00C86BCE"/>
    <w:rsid w:val="00C913F0"/>
    <w:rsid w:val="00C95106"/>
    <w:rsid w:val="00CA0A23"/>
    <w:rsid w:val="00CA177E"/>
    <w:rsid w:val="00CA4CD2"/>
    <w:rsid w:val="00CB2D92"/>
    <w:rsid w:val="00CB34E0"/>
    <w:rsid w:val="00CB534A"/>
    <w:rsid w:val="00CB555A"/>
    <w:rsid w:val="00CC16CC"/>
    <w:rsid w:val="00CC24C4"/>
    <w:rsid w:val="00CC2604"/>
    <w:rsid w:val="00CC27E9"/>
    <w:rsid w:val="00CC32BD"/>
    <w:rsid w:val="00CC3A8E"/>
    <w:rsid w:val="00CC3FFA"/>
    <w:rsid w:val="00CC4ABF"/>
    <w:rsid w:val="00CD1B21"/>
    <w:rsid w:val="00CD1B4D"/>
    <w:rsid w:val="00CD27BA"/>
    <w:rsid w:val="00CD50E0"/>
    <w:rsid w:val="00CD6C02"/>
    <w:rsid w:val="00CD705C"/>
    <w:rsid w:val="00CD7510"/>
    <w:rsid w:val="00CE0600"/>
    <w:rsid w:val="00CE7D36"/>
    <w:rsid w:val="00CF5E7F"/>
    <w:rsid w:val="00D03BAD"/>
    <w:rsid w:val="00D0517C"/>
    <w:rsid w:val="00D102C9"/>
    <w:rsid w:val="00D11E9B"/>
    <w:rsid w:val="00D13453"/>
    <w:rsid w:val="00D21472"/>
    <w:rsid w:val="00D2612E"/>
    <w:rsid w:val="00D27588"/>
    <w:rsid w:val="00D3428B"/>
    <w:rsid w:val="00D376B6"/>
    <w:rsid w:val="00D431D1"/>
    <w:rsid w:val="00D432FF"/>
    <w:rsid w:val="00D43E55"/>
    <w:rsid w:val="00D45328"/>
    <w:rsid w:val="00D45613"/>
    <w:rsid w:val="00D464A3"/>
    <w:rsid w:val="00D51877"/>
    <w:rsid w:val="00D56645"/>
    <w:rsid w:val="00D62687"/>
    <w:rsid w:val="00D63558"/>
    <w:rsid w:val="00D65EA6"/>
    <w:rsid w:val="00D66444"/>
    <w:rsid w:val="00D7174B"/>
    <w:rsid w:val="00D72008"/>
    <w:rsid w:val="00D736E8"/>
    <w:rsid w:val="00D777BC"/>
    <w:rsid w:val="00D77B3B"/>
    <w:rsid w:val="00D81329"/>
    <w:rsid w:val="00D86421"/>
    <w:rsid w:val="00D9124F"/>
    <w:rsid w:val="00D92217"/>
    <w:rsid w:val="00DA3011"/>
    <w:rsid w:val="00DA7108"/>
    <w:rsid w:val="00DA78AF"/>
    <w:rsid w:val="00DA7D57"/>
    <w:rsid w:val="00DA7EA0"/>
    <w:rsid w:val="00DB3B79"/>
    <w:rsid w:val="00DC360E"/>
    <w:rsid w:val="00DC3E1A"/>
    <w:rsid w:val="00DC446B"/>
    <w:rsid w:val="00DC5455"/>
    <w:rsid w:val="00DE0BE9"/>
    <w:rsid w:val="00DE7B5A"/>
    <w:rsid w:val="00DF1042"/>
    <w:rsid w:val="00DF5A87"/>
    <w:rsid w:val="00DF5CBF"/>
    <w:rsid w:val="00E008EC"/>
    <w:rsid w:val="00E01BE7"/>
    <w:rsid w:val="00E04009"/>
    <w:rsid w:val="00E06A10"/>
    <w:rsid w:val="00E10D71"/>
    <w:rsid w:val="00E12E1C"/>
    <w:rsid w:val="00E13919"/>
    <w:rsid w:val="00E16A38"/>
    <w:rsid w:val="00E16DF2"/>
    <w:rsid w:val="00E20475"/>
    <w:rsid w:val="00E22A0B"/>
    <w:rsid w:val="00E22B0C"/>
    <w:rsid w:val="00E23391"/>
    <w:rsid w:val="00E243A2"/>
    <w:rsid w:val="00E25600"/>
    <w:rsid w:val="00E27693"/>
    <w:rsid w:val="00E31D99"/>
    <w:rsid w:val="00E32EFC"/>
    <w:rsid w:val="00E36A57"/>
    <w:rsid w:val="00E419C2"/>
    <w:rsid w:val="00E42CB6"/>
    <w:rsid w:val="00E43338"/>
    <w:rsid w:val="00E43F81"/>
    <w:rsid w:val="00E520A9"/>
    <w:rsid w:val="00E52A41"/>
    <w:rsid w:val="00E540EE"/>
    <w:rsid w:val="00E61B4A"/>
    <w:rsid w:val="00E61BFB"/>
    <w:rsid w:val="00E6246E"/>
    <w:rsid w:val="00E635EB"/>
    <w:rsid w:val="00E66248"/>
    <w:rsid w:val="00E801AC"/>
    <w:rsid w:val="00E8090E"/>
    <w:rsid w:val="00E80E29"/>
    <w:rsid w:val="00E815AD"/>
    <w:rsid w:val="00E84799"/>
    <w:rsid w:val="00E8531B"/>
    <w:rsid w:val="00E870CB"/>
    <w:rsid w:val="00E91165"/>
    <w:rsid w:val="00E93497"/>
    <w:rsid w:val="00EA00C3"/>
    <w:rsid w:val="00EA4934"/>
    <w:rsid w:val="00EA4B55"/>
    <w:rsid w:val="00EA6863"/>
    <w:rsid w:val="00EA6994"/>
    <w:rsid w:val="00EB118B"/>
    <w:rsid w:val="00EB321B"/>
    <w:rsid w:val="00EB326D"/>
    <w:rsid w:val="00EB6FC5"/>
    <w:rsid w:val="00EC16D4"/>
    <w:rsid w:val="00EC29B7"/>
    <w:rsid w:val="00EC5691"/>
    <w:rsid w:val="00ED1553"/>
    <w:rsid w:val="00ED31A1"/>
    <w:rsid w:val="00ED4431"/>
    <w:rsid w:val="00ED72DB"/>
    <w:rsid w:val="00EE4B5B"/>
    <w:rsid w:val="00EE652A"/>
    <w:rsid w:val="00EF287E"/>
    <w:rsid w:val="00EF322B"/>
    <w:rsid w:val="00EF46F0"/>
    <w:rsid w:val="00F001C8"/>
    <w:rsid w:val="00F02063"/>
    <w:rsid w:val="00F06930"/>
    <w:rsid w:val="00F07A99"/>
    <w:rsid w:val="00F07AB2"/>
    <w:rsid w:val="00F126A6"/>
    <w:rsid w:val="00F12A3A"/>
    <w:rsid w:val="00F13340"/>
    <w:rsid w:val="00F2231F"/>
    <w:rsid w:val="00F320B3"/>
    <w:rsid w:val="00F40881"/>
    <w:rsid w:val="00F40C0A"/>
    <w:rsid w:val="00F443FE"/>
    <w:rsid w:val="00F51BCE"/>
    <w:rsid w:val="00F520B8"/>
    <w:rsid w:val="00F55975"/>
    <w:rsid w:val="00F5673B"/>
    <w:rsid w:val="00F572ED"/>
    <w:rsid w:val="00F578CB"/>
    <w:rsid w:val="00F6252A"/>
    <w:rsid w:val="00F66214"/>
    <w:rsid w:val="00F676A3"/>
    <w:rsid w:val="00F724A1"/>
    <w:rsid w:val="00F75A96"/>
    <w:rsid w:val="00F77D15"/>
    <w:rsid w:val="00F80E09"/>
    <w:rsid w:val="00F826D7"/>
    <w:rsid w:val="00F84B77"/>
    <w:rsid w:val="00F878BF"/>
    <w:rsid w:val="00F920F1"/>
    <w:rsid w:val="00F92C71"/>
    <w:rsid w:val="00FA052C"/>
    <w:rsid w:val="00FA06DE"/>
    <w:rsid w:val="00FA28E0"/>
    <w:rsid w:val="00FA5CA6"/>
    <w:rsid w:val="00FA7BD3"/>
    <w:rsid w:val="00FB09FB"/>
    <w:rsid w:val="00FB0E16"/>
    <w:rsid w:val="00FB248D"/>
    <w:rsid w:val="00FB2806"/>
    <w:rsid w:val="00FB524D"/>
    <w:rsid w:val="00FB7679"/>
    <w:rsid w:val="00FC0D1F"/>
    <w:rsid w:val="00FC350E"/>
    <w:rsid w:val="00FC4DC1"/>
    <w:rsid w:val="00FC76ED"/>
    <w:rsid w:val="00FD1BF7"/>
    <w:rsid w:val="00FD4CAC"/>
    <w:rsid w:val="00FD6E44"/>
    <w:rsid w:val="00FD7EEA"/>
    <w:rsid w:val="00FE393A"/>
    <w:rsid w:val="00FE3CE4"/>
    <w:rsid w:val="00FE5951"/>
    <w:rsid w:val="00FE5BF8"/>
    <w:rsid w:val="00FE7301"/>
    <w:rsid w:val="00FE7C38"/>
    <w:rsid w:val="00FF2A63"/>
    <w:rsid w:val="00FF2D82"/>
    <w:rsid w:val="00FF45C3"/>
    <w:rsid w:val="00FF639E"/>
    <w:rsid w:val="00FF6E73"/>
    <w:rsid w:val="00FF72A3"/>
    <w:rsid w:val="14B4B0A1"/>
    <w:rsid w:val="3A877C0A"/>
    <w:rsid w:val="4A154688"/>
    <w:rsid w:val="61B282A6"/>
    <w:rsid w:val="6B947617"/>
    <w:rsid w:val="76451B8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E9068"/>
  <w15:chartTrackingRefBased/>
  <w15:docId w15:val="{2ECF7152-9ADF-7F4B-A30F-FDAFC236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13"/>
    <w:pPr>
      <w:spacing w:after="0" w:line="360" w:lineRule="auto"/>
      <w:ind w:firstLine="720"/>
      <w:jc w:val="both"/>
    </w:pPr>
    <w:rPr>
      <w:rFonts w:ascii="Arial" w:hAnsi="Arial"/>
      <w:sz w:val="24"/>
      <w:lang w:val="es-CO"/>
    </w:rPr>
  </w:style>
  <w:style w:type="paragraph" w:styleId="Ttulo2">
    <w:name w:val="heading 2"/>
    <w:basedOn w:val="Normal"/>
    <w:next w:val="Normal"/>
    <w:link w:val="Ttulo2Car"/>
    <w:uiPriority w:val="9"/>
    <w:unhideWhenUsed/>
    <w:qFormat/>
    <w:rsid w:val="00BC48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sAPASptimaEdicin">
    <w:name w:val="Normas APA Séptima Edición"/>
    <w:basedOn w:val="Normal"/>
    <w:link w:val="NormasAPASptimaEdicinCar"/>
    <w:autoRedefine/>
    <w:qFormat/>
    <w:rsid w:val="00A1365F"/>
    <w:pPr>
      <w:spacing w:line="480" w:lineRule="auto"/>
    </w:pPr>
    <w:rPr>
      <w:rFonts w:eastAsia="Times New Roman" w:cs="Arial"/>
      <w:szCs w:val="24"/>
      <w:lang w:val="es-MX" w:eastAsia="es-CO"/>
    </w:rPr>
  </w:style>
  <w:style w:type="character" w:customStyle="1" w:styleId="NormasAPASptimaEdicinCar">
    <w:name w:val="Normas APA Séptima Edición Car"/>
    <w:basedOn w:val="Fuentedeprrafopredeter"/>
    <w:link w:val="NormasAPASptimaEdicin"/>
    <w:rsid w:val="00A1365F"/>
    <w:rPr>
      <w:rFonts w:ascii="Times New Roman" w:eastAsia="Times New Roman" w:hAnsi="Times New Roman" w:cs="Arial"/>
      <w:sz w:val="24"/>
      <w:szCs w:val="24"/>
      <w:lang w:eastAsia="es-CO"/>
    </w:rPr>
  </w:style>
  <w:style w:type="paragraph" w:styleId="Encabezado">
    <w:name w:val="header"/>
    <w:basedOn w:val="Normal"/>
    <w:link w:val="EncabezadoCar"/>
    <w:uiPriority w:val="99"/>
    <w:unhideWhenUsed/>
    <w:rsid w:val="00BC48F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C48F2"/>
    <w:rPr>
      <w:rFonts w:ascii="Times New Roman" w:hAnsi="Times New Roman"/>
      <w:sz w:val="24"/>
      <w:lang w:val="es-CO"/>
    </w:rPr>
  </w:style>
  <w:style w:type="paragraph" w:styleId="Piedepgina">
    <w:name w:val="footer"/>
    <w:basedOn w:val="Normal"/>
    <w:link w:val="PiedepginaCar"/>
    <w:uiPriority w:val="99"/>
    <w:unhideWhenUsed/>
    <w:rsid w:val="00BC48F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C48F2"/>
    <w:rPr>
      <w:rFonts w:ascii="Times New Roman" w:hAnsi="Times New Roman"/>
      <w:sz w:val="24"/>
      <w:lang w:val="es-CO"/>
    </w:rPr>
  </w:style>
  <w:style w:type="character" w:customStyle="1" w:styleId="Ttulo2Car">
    <w:name w:val="Título 2 Car"/>
    <w:basedOn w:val="Fuentedeprrafopredeter"/>
    <w:link w:val="Ttulo2"/>
    <w:uiPriority w:val="9"/>
    <w:rsid w:val="00BC48F2"/>
    <w:rPr>
      <w:rFonts w:asciiTheme="majorHAnsi" w:eastAsiaTheme="majorEastAsia" w:hAnsiTheme="majorHAnsi" w:cstheme="majorBidi"/>
      <w:color w:val="2F5496" w:themeColor="accent1" w:themeShade="BF"/>
      <w:sz w:val="26"/>
      <w:szCs w:val="26"/>
      <w:lang w:val="es-CO"/>
    </w:rPr>
  </w:style>
  <w:style w:type="paragraph" w:styleId="Prrafodelista">
    <w:name w:val="List Paragraph"/>
    <w:basedOn w:val="Normal"/>
    <w:uiPriority w:val="34"/>
    <w:qFormat/>
    <w:rsid w:val="000E2F32"/>
    <w:pPr>
      <w:ind w:left="720"/>
      <w:contextualSpacing/>
    </w:pPr>
  </w:style>
  <w:style w:type="paragraph" w:styleId="NormalWeb">
    <w:name w:val="Normal (Web)"/>
    <w:basedOn w:val="Normal"/>
    <w:uiPriority w:val="99"/>
    <w:unhideWhenUsed/>
    <w:rsid w:val="002F2681"/>
    <w:pPr>
      <w:spacing w:before="100" w:beforeAutospacing="1" w:after="100" w:afterAutospacing="1" w:line="240" w:lineRule="auto"/>
      <w:ind w:firstLine="0"/>
      <w:jc w:val="left"/>
    </w:pPr>
    <w:rPr>
      <w:rFonts w:eastAsia="Times New Roman" w:cs="Times New Roman"/>
      <w:szCs w:val="24"/>
      <w:lang w:val="en-US"/>
    </w:rPr>
  </w:style>
  <w:style w:type="character" w:customStyle="1" w:styleId="apple-tab-span">
    <w:name w:val="apple-tab-span"/>
    <w:basedOn w:val="Fuentedeprrafopredeter"/>
    <w:rsid w:val="00C14EF2"/>
  </w:style>
  <w:style w:type="character" w:styleId="Hipervnculo">
    <w:name w:val="Hyperlink"/>
    <w:basedOn w:val="Fuentedeprrafopredeter"/>
    <w:uiPriority w:val="99"/>
    <w:unhideWhenUsed/>
    <w:rsid w:val="00BE2444"/>
    <w:rPr>
      <w:color w:val="0563C1" w:themeColor="hyperlink"/>
      <w:u w:val="single"/>
    </w:rPr>
  </w:style>
  <w:style w:type="character" w:styleId="Mencinsinresolver">
    <w:name w:val="Unresolved Mention"/>
    <w:basedOn w:val="Fuentedeprrafopredeter"/>
    <w:uiPriority w:val="99"/>
    <w:semiHidden/>
    <w:unhideWhenUsed/>
    <w:rsid w:val="00BE2444"/>
    <w:rPr>
      <w:color w:val="605E5C"/>
      <w:shd w:val="clear" w:color="auto" w:fill="E1DFDD"/>
    </w:rPr>
  </w:style>
  <w:style w:type="character" w:styleId="Refdecomentario">
    <w:name w:val="annotation reference"/>
    <w:basedOn w:val="Fuentedeprrafopredeter"/>
    <w:uiPriority w:val="99"/>
    <w:semiHidden/>
    <w:unhideWhenUsed/>
    <w:rsid w:val="00C5290D"/>
    <w:rPr>
      <w:sz w:val="16"/>
      <w:szCs w:val="16"/>
    </w:rPr>
  </w:style>
  <w:style w:type="paragraph" w:styleId="Textocomentario">
    <w:name w:val="annotation text"/>
    <w:basedOn w:val="Normal"/>
    <w:link w:val="TextocomentarioCar"/>
    <w:uiPriority w:val="99"/>
    <w:unhideWhenUsed/>
    <w:rsid w:val="00C5290D"/>
    <w:pPr>
      <w:spacing w:line="240" w:lineRule="auto"/>
    </w:pPr>
    <w:rPr>
      <w:sz w:val="20"/>
      <w:szCs w:val="20"/>
    </w:rPr>
  </w:style>
  <w:style w:type="character" w:customStyle="1" w:styleId="TextocomentarioCar">
    <w:name w:val="Texto comentario Car"/>
    <w:basedOn w:val="Fuentedeprrafopredeter"/>
    <w:link w:val="Textocomentario"/>
    <w:uiPriority w:val="99"/>
    <w:rsid w:val="00C5290D"/>
    <w:rPr>
      <w:rFonts w:ascii="Times New Roman" w:hAnsi="Times New Roman"/>
      <w:sz w:val="20"/>
      <w:szCs w:val="20"/>
      <w:lang w:val="es-CO"/>
    </w:rPr>
  </w:style>
  <w:style w:type="paragraph" w:styleId="Asuntodelcomentario">
    <w:name w:val="annotation subject"/>
    <w:basedOn w:val="Textocomentario"/>
    <w:next w:val="Textocomentario"/>
    <w:link w:val="AsuntodelcomentarioCar"/>
    <w:uiPriority w:val="99"/>
    <w:semiHidden/>
    <w:unhideWhenUsed/>
    <w:rsid w:val="00C5290D"/>
    <w:rPr>
      <w:b/>
      <w:bCs/>
    </w:rPr>
  </w:style>
  <w:style w:type="character" w:customStyle="1" w:styleId="AsuntodelcomentarioCar">
    <w:name w:val="Asunto del comentario Car"/>
    <w:basedOn w:val="TextocomentarioCar"/>
    <w:link w:val="Asuntodelcomentario"/>
    <w:uiPriority w:val="99"/>
    <w:semiHidden/>
    <w:rsid w:val="00C5290D"/>
    <w:rPr>
      <w:rFonts w:ascii="Times New Roman" w:hAnsi="Times New Roman"/>
      <w:b/>
      <w:bCs/>
      <w:sz w:val="20"/>
      <w:szCs w:val="20"/>
      <w:lang w:val="es-CO"/>
    </w:rPr>
  </w:style>
  <w:style w:type="paragraph" w:styleId="Revisin">
    <w:name w:val="Revision"/>
    <w:hidden/>
    <w:uiPriority w:val="99"/>
    <w:semiHidden/>
    <w:rsid w:val="00462689"/>
    <w:pPr>
      <w:spacing w:after="0" w:line="240" w:lineRule="auto"/>
    </w:pPr>
    <w:rPr>
      <w:rFonts w:ascii="Times New Roman" w:hAnsi="Times New Roman"/>
      <w:sz w:val="24"/>
      <w:lang w:val="es-CO"/>
    </w:rPr>
  </w:style>
  <w:style w:type="character" w:customStyle="1" w:styleId="hljs-keyword">
    <w:name w:val="hljs-keyword"/>
    <w:basedOn w:val="Fuentedeprrafopredeter"/>
    <w:rsid w:val="00C60D97"/>
  </w:style>
  <w:style w:type="character" w:customStyle="1" w:styleId="hljs-builtin">
    <w:name w:val="hljs-built_in"/>
    <w:basedOn w:val="Fuentedeprrafopredeter"/>
    <w:rsid w:val="00C60D97"/>
  </w:style>
  <w:style w:type="character" w:customStyle="1" w:styleId="hljs-operator">
    <w:name w:val="hljs-operator"/>
    <w:basedOn w:val="Fuentedeprrafopredeter"/>
    <w:rsid w:val="00C60D97"/>
  </w:style>
  <w:style w:type="character" w:styleId="Textodelmarcadordeposicin">
    <w:name w:val="Placeholder Text"/>
    <w:basedOn w:val="Fuentedeprrafopredeter"/>
    <w:uiPriority w:val="99"/>
    <w:semiHidden/>
    <w:rsid w:val="00CC3F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857">
      <w:bodyDiv w:val="1"/>
      <w:marLeft w:val="0"/>
      <w:marRight w:val="0"/>
      <w:marTop w:val="0"/>
      <w:marBottom w:val="0"/>
      <w:divBdr>
        <w:top w:val="none" w:sz="0" w:space="0" w:color="auto"/>
        <w:left w:val="none" w:sz="0" w:space="0" w:color="auto"/>
        <w:bottom w:val="none" w:sz="0" w:space="0" w:color="auto"/>
        <w:right w:val="none" w:sz="0" w:space="0" w:color="auto"/>
      </w:divBdr>
    </w:div>
    <w:div w:id="84770537">
      <w:bodyDiv w:val="1"/>
      <w:marLeft w:val="0"/>
      <w:marRight w:val="0"/>
      <w:marTop w:val="0"/>
      <w:marBottom w:val="0"/>
      <w:divBdr>
        <w:top w:val="none" w:sz="0" w:space="0" w:color="auto"/>
        <w:left w:val="none" w:sz="0" w:space="0" w:color="auto"/>
        <w:bottom w:val="none" w:sz="0" w:space="0" w:color="auto"/>
        <w:right w:val="none" w:sz="0" w:space="0" w:color="auto"/>
      </w:divBdr>
    </w:div>
    <w:div w:id="311372827">
      <w:bodyDiv w:val="1"/>
      <w:marLeft w:val="0"/>
      <w:marRight w:val="0"/>
      <w:marTop w:val="0"/>
      <w:marBottom w:val="0"/>
      <w:divBdr>
        <w:top w:val="none" w:sz="0" w:space="0" w:color="auto"/>
        <w:left w:val="none" w:sz="0" w:space="0" w:color="auto"/>
        <w:bottom w:val="none" w:sz="0" w:space="0" w:color="auto"/>
        <w:right w:val="none" w:sz="0" w:space="0" w:color="auto"/>
      </w:divBdr>
    </w:div>
    <w:div w:id="391582420">
      <w:bodyDiv w:val="1"/>
      <w:marLeft w:val="0"/>
      <w:marRight w:val="0"/>
      <w:marTop w:val="0"/>
      <w:marBottom w:val="0"/>
      <w:divBdr>
        <w:top w:val="none" w:sz="0" w:space="0" w:color="auto"/>
        <w:left w:val="none" w:sz="0" w:space="0" w:color="auto"/>
        <w:bottom w:val="none" w:sz="0" w:space="0" w:color="auto"/>
        <w:right w:val="none" w:sz="0" w:space="0" w:color="auto"/>
      </w:divBdr>
    </w:div>
    <w:div w:id="410742192">
      <w:bodyDiv w:val="1"/>
      <w:marLeft w:val="0"/>
      <w:marRight w:val="0"/>
      <w:marTop w:val="0"/>
      <w:marBottom w:val="0"/>
      <w:divBdr>
        <w:top w:val="none" w:sz="0" w:space="0" w:color="auto"/>
        <w:left w:val="none" w:sz="0" w:space="0" w:color="auto"/>
        <w:bottom w:val="none" w:sz="0" w:space="0" w:color="auto"/>
        <w:right w:val="none" w:sz="0" w:space="0" w:color="auto"/>
      </w:divBdr>
    </w:div>
    <w:div w:id="540023337">
      <w:bodyDiv w:val="1"/>
      <w:marLeft w:val="0"/>
      <w:marRight w:val="0"/>
      <w:marTop w:val="0"/>
      <w:marBottom w:val="0"/>
      <w:divBdr>
        <w:top w:val="none" w:sz="0" w:space="0" w:color="auto"/>
        <w:left w:val="none" w:sz="0" w:space="0" w:color="auto"/>
        <w:bottom w:val="none" w:sz="0" w:space="0" w:color="auto"/>
        <w:right w:val="none" w:sz="0" w:space="0" w:color="auto"/>
      </w:divBdr>
    </w:div>
    <w:div w:id="735057378">
      <w:bodyDiv w:val="1"/>
      <w:marLeft w:val="0"/>
      <w:marRight w:val="0"/>
      <w:marTop w:val="0"/>
      <w:marBottom w:val="0"/>
      <w:divBdr>
        <w:top w:val="none" w:sz="0" w:space="0" w:color="auto"/>
        <w:left w:val="none" w:sz="0" w:space="0" w:color="auto"/>
        <w:bottom w:val="none" w:sz="0" w:space="0" w:color="auto"/>
        <w:right w:val="none" w:sz="0" w:space="0" w:color="auto"/>
      </w:divBdr>
    </w:div>
    <w:div w:id="739210546">
      <w:bodyDiv w:val="1"/>
      <w:marLeft w:val="0"/>
      <w:marRight w:val="0"/>
      <w:marTop w:val="0"/>
      <w:marBottom w:val="0"/>
      <w:divBdr>
        <w:top w:val="none" w:sz="0" w:space="0" w:color="auto"/>
        <w:left w:val="none" w:sz="0" w:space="0" w:color="auto"/>
        <w:bottom w:val="none" w:sz="0" w:space="0" w:color="auto"/>
        <w:right w:val="none" w:sz="0" w:space="0" w:color="auto"/>
      </w:divBdr>
    </w:div>
    <w:div w:id="1098331518">
      <w:bodyDiv w:val="1"/>
      <w:marLeft w:val="0"/>
      <w:marRight w:val="0"/>
      <w:marTop w:val="0"/>
      <w:marBottom w:val="0"/>
      <w:divBdr>
        <w:top w:val="none" w:sz="0" w:space="0" w:color="auto"/>
        <w:left w:val="none" w:sz="0" w:space="0" w:color="auto"/>
        <w:bottom w:val="none" w:sz="0" w:space="0" w:color="auto"/>
        <w:right w:val="none" w:sz="0" w:space="0" w:color="auto"/>
      </w:divBdr>
    </w:div>
    <w:div w:id="1979724613">
      <w:bodyDiv w:val="1"/>
      <w:marLeft w:val="0"/>
      <w:marRight w:val="0"/>
      <w:marTop w:val="0"/>
      <w:marBottom w:val="0"/>
      <w:divBdr>
        <w:top w:val="none" w:sz="0" w:space="0" w:color="auto"/>
        <w:left w:val="none" w:sz="0" w:space="0" w:color="auto"/>
        <w:bottom w:val="none" w:sz="0" w:space="0" w:color="auto"/>
        <w:right w:val="none" w:sz="0" w:space="0" w:color="auto"/>
      </w:divBdr>
    </w:div>
    <w:div w:id="206524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zoo.net/wiki/Guest_House_Assessment_Eas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sqlzoo.net/wiki/Guest_House" TargetMode="External"/><Relationship Id="rId4" Type="http://schemas.openxmlformats.org/officeDocument/2006/relationships/settings" Target="settings.xml"/><Relationship Id="rId9" Type="http://schemas.openxmlformats.org/officeDocument/2006/relationships/hyperlink" Target="https://sqlzoo.net/wiki/Guest_House_Assessment_Mediu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A3C04-4D8D-4DF2-93CB-C0DC5A9DF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1868</Words>
  <Characters>10276</Characters>
  <Application>Microsoft Office Word</Application>
  <DocSecurity>0</DocSecurity>
  <Lines>85</Lines>
  <Paragraphs>24</Paragraphs>
  <ScaleCrop>false</ScaleCrop>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ALFONSO PINZON VEGA</dc:creator>
  <cp:keywords/>
  <dc:description/>
  <cp:lastModifiedBy>Jesús Alfonso Pinzón Vega</cp:lastModifiedBy>
  <cp:revision>3</cp:revision>
  <dcterms:created xsi:type="dcterms:W3CDTF">2024-02-16T04:15:00Z</dcterms:created>
  <dcterms:modified xsi:type="dcterms:W3CDTF">2024-02-26T01:44:00Z</dcterms:modified>
</cp:coreProperties>
</file>