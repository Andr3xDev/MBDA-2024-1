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195BE" w14:textId="77777777" w:rsidR="007E78FF" w:rsidRPr="00041C05" w:rsidRDefault="007E78FF" w:rsidP="00E90C53">
      <w:pPr>
        <w:spacing w:line="240" w:lineRule="auto"/>
        <w:ind w:firstLine="0"/>
        <w:rPr>
          <w:rFonts w:cs="Arial"/>
          <w:b/>
          <w:bCs/>
          <w:szCs w:val="24"/>
        </w:rPr>
      </w:pPr>
      <w:r w:rsidRPr="00041C05">
        <w:rPr>
          <w:rFonts w:cs="Arial"/>
          <w:b/>
          <w:bCs/>
          <w:szCs w:val="24"/>
        </w:rPr>
        <w:t xml:space="preserve">Escuela Colombiana de Ingeniería Julio Garavito </w:t>
      </w:r>
    </w:p>
    <w:p w14:paraId="75FA7DAD" w14:textId="77777777" w:rsidR="007E78FF" w:rsidRPr="00041C05" w:rsidRDefault="007E78FF" w:rsidP="007E78FF">
      <w:pPr>
        <w:spacing w:line="240" w:lineRule="auto"/>
        <w:ind w:firstLine="0"/>
        <w:rPr>
          <w:rFonts w:cs="Arial"/>
          <w:szCs w:val="24"/>
        </w:rPr>
      </w:pPr>
      <w:r w:rsidRPr="00041C05">
        <w:rPr>
          <w:rFonts w:cs="Arial"/>
          <w:b/>
          <w:bCs/>
          <w:szCs w:val="24"/>
        </w:rPr>
        <w:t xml:space="preserve">Carrera / Semestre: </w:t>
      </w:r>
      <w:r w:rsidRPr="00041C05">
        <w:rPr>
          <w:rFonts w:cs="Arial"/>
          <w:szCs w:val="24"/>
        </w:rPr>
        <w:t xml:space="preserve">Ingeniería de Sistemas </w:t>
      </w:r>
      <w:bookmarkStart w:id="0" w:name="_Hlk94642667"/>
      <w:r w:rsidRPr="00041C05">
        <w:rPr>
          <w:rFonts w:cs="Arial"/>
          <w:szCs w:val="24"/>
        </w:rPr>
        <w:t xml:space="preserve">/ </w:t>
      </w:r>
      <w:r>
        <w:rPr>
          <w:rFonts w:cs="Arial"/>
          <w:szCs w:val="24"/>
        </w:rPr>
        <w:t>5</w:t>
      </w:r>
      <w:r>
        <w:rPr>
          <w:rFonts w:cs="Arial"/>
          <w:szCs w:val="24"/>
          <w:u w:val="single"/>
          <w:vertAlign w:val="superscript"/>
        </w:rPr>
        <w:t>to</w:t>
      </w:r>
      <w:r>
        <w:rPr>
          <w:rFonts w:cs="Arial"/>
          <w:szCs w:val="24"/>
        </w:rPr>
        <w:t xml:space="preserve"> </w:t>
      </w:r>
      <w:r w:rsidRPr="00041C05">
        <w:rPr>
          <w:rFonts w:cs="Arial"/>
          <w:szCs w:val="24"/>
        </w:rPr>
        <w:t>Semestre</w:t>
      </w:r>
      <w:bookmarkEnd w:id="0"/>
    </w:p>
    <w:p w14:paraId="25B4462B" w14:textId="77777777" w:rsidR="007E78FF" w:rsidRPr="00041C05" w:rsidRDefault="007E78FF" w:rsidP="007E78FF">
      <w:pPr>
        <w:spacing w:line="240" w:lineRule="auto"/>
        <w:ind w:firstLine="0"/>
        <w:rPr>
          <w:rFonts w:cs="Arial"/>
          <w:szCs w:val="24"/>
        </w:rPr>
      </w:pPr>
      <w:r w:rsidRPr="00041C05">
        <w:rPr>
          <w:rFonts w:cs="Arial"/>
          <w:b/>
          <w:bCs/>
          <w:szCs w:val="24"/>
        </w:rPr>
        <w:t xml:space="preserve">Asignatura: </w:t>
      </w:r>
      <w:r>
        <w:rPr>
          <w:rFonts w:cs="Arial"/>
          <w:szCs w:val="24"/>
        </w:rPr>
        <w:t>Modelos y Bases de Datos (MBDA)</w:t>
      </w:r>
    </w:p>
    <w:p w14:paraId="0FF49DE4" w14:textId="77777777" w:rsidR="007E78FF" w:rsidRPr="00041C05" w:rsidRDefault="007E78FF" w:rsidP="007E78FF">
      <w:pPr>
        <w:spacing w:line="240" w:lineRule="auto"/>
        <w:ind w:firstLine="0"/>
        <w:rPr>
          <w:rFonts w:cs="Arial"/>
          <w:szCs w:val="24"/>
        </w:rPr>
      </w:pPr>
      <w:r w:rsidRPr="00041C05">
        <w:rPr>
          <w:rFonts w:cs="Arial"/>
          <w:b/>
          <w:bCs/>
          <w:szCs w:val="24"/>
        </w:rPr>
        <w:t xml:space="preserve">Nombre: </w:t>
      </w:r>
      <w:r>
        <w:rPr>
          <w:rFonts w:cs="Arial"/>
          <w:szCs w:val="24"/>
        </w:rPr>
        <w:t>Andrés Chavarro, Jesús Pinzón</w:t>
      </w:r>
    </w:p>
    <w:p w14:paraId="3659E522" w14:textId="42202112" w:rsidR="007E78FF" w:rsidRPr="00041C05" w:rsidRDefault="007E78FF" w:rsidP="007E78FF">
      <w:pPr>
        <w:spacing w:line="240" w:lineRule="auto"/>
        <w:ind w:firstLine="0"/>
        <w:rPr>
          <w:rFonts w:cs="Arial"/>
          <w:szCs w:val="24"/>
        </w:rPr>
      </w:pPr>
      <w:r w:rsidRPr="00041C05">
        <w:rPr>
          <w:rFonts w:cs="Arial"/>
          <w:b/>
          <w:bCs/>
          <w:szCs w:val="24"/>
        </w:rPr>
        <w:t xml:space="preserve">Fecha: </w:t>
      </w:r>
      <w:r>
        <w:rPr>
          <w:rFonts w:cs="Arial"/>
          <w:szCs w:val="24"/>
        </w:rPr>
        <w:t>2024</w:t>
      </w:r>
      <w:r w:rsidRPr="00041C05">
        <w:rPr>
          <w:rFonts w:cs="Arial"/>
          <w:szCs w:val="24"/>
        </w:rPr>
        <w:t>/</w:t>
      </w:r>
      <w:r w:rsidR="00740ABF">
        <w:rPr>
          <w:rFonts w:cs="Arial"/>
          <w:szCs w:val="24"/>
        </w:rPr>
        <w:t>04/25</w:t>
      </w:r>
    </w:p>
    <w:p w14:paraId="795E4711" w14:textId="5B4ACABA" w:rsidR="00BC48F2" w:rsidRPr="002E7F1B" w:rsidRDefault="007058AD" w:rsidP="00B86E67">
      <w:pPr>
        <w:pStyle w:val="Heading1"/>
        <w:spacing w:before="0"/>
      </w:pPr>
      <w:r>
        <w:t xml:space="preserve">Autoestudio </w:t>
      </w:r>
      <w:r w:rsidR="003E0BA0">
        <w:t>5</w:t>
      </w:r>
      <w:r>
        <w:t xml:space="preserve"> </w:t>
      </w:r>
      <w:r w:rsidR="00763CA4">
        <w:t>–</w:t>
      </w:r>
      <w:r>
        <w:t xml:space="preserve"> </w:t>
      </w:r>
      <w:r w:rsidR="00763CA4">
        <w:t>PL/SQL B</w:t>
      </w:r>
      <w:r w:rsidR="00BC07AB">
        <w:t>ásico</w:t>
      </w:r>
    </w:p>
    <w:p w14:paraId="011192AC" w14:textId="5A68B1F1" w:rsidR="007058AD" w:rsidRDefault="004D111C" w:rsidP="00B86E67">
      <w:pPr>
        <w:pStyle w:val="Heading2"/>
        <w:spacing w:before="0"/>
        <w:ind w:firstLine="0"/>
      </w:pPr>
      <w:r>
        <w:t>INVESTIGACIÓN</w:t>
      </w:r>
    </w:p>
    <w:p w14:paraId="24802B0E" w14:textId="0121A695" w:rsidR="009621E0" w:rsidRPr="009621E0" w:rsidRDefault="0087721D" w:rsidP="009621E0">
      <w:pPr>
        <w:pStyle w:val="ListParagraph"/>
        <w:numPr>
          <w:ilvl w:val="0"/>
          <w:numId w:val="3"/>
        </w:numPr>
        <w:jc w:val="left"/>
        <w:rPr>
          <w:rFonts w:eastAsiaTheme="majorEastAsia" w:cstheme="majorBidi"/>
          <w:b/>
          <w:bCs/>
          <w:szCs w:val="26"/>
        </w:rPr>
      </w:pPr>
      <w:r>
        <w:rPr>
          <w:b/>
          <w:bCs/>
        </w:rPr>
        <w:t>Transacciones</w:t>
      </w:r>
    </w:p>
    <w:p w14:paraId="647F8837" w14:textId="6FBB8EB8" w:rsidR="00EE292C" w:rsidRPr="009621E0" w:rsidRDefault="00EE292C" w:rsidP="0085309B">
      <w:pPr>
        <w:pStyle w:val="ListParagraph"/>
        <w:numPr>
          <w:ilvl w:val="0"/>
          <w:numId w:val="16"/>
        </w:numPr>
      </w:pPr>
      <w:r w:rsidRPr="009621E0">
        <w:t>¿Cómo se define el comienzo y fin de una transacción en ORACLE?</w:t>
      </w:r>
    </w:p>
    <w:p w14:paraId="5619E173" w14:textId="1BC4A925" w:rsidR="007F0396" w:rsidRDefault="0087721D" w:rsidP="0085309B">
      <w:pPr>
        <w:ind w:left="1080" w:firstLine="0"/>
      </w:pPr>
      <w:r w:rsidRPr="0087721D">
        <w:rPr>
          <w:b/>
          <w:bCs/>
        </w:rPr>
        <w:t>R/</w:t>
      </w:r>
      <w:r>
        <w:t xml:space="preserve"> </w:t>
      </w:r>
      <w:r w:rsidR="007F0396">
        <w:t xml:space="preserve">Para definir el comienzo </w:t>
      </w:r>
      <w:r w:rsidR="005D40EC">
        <w:t>y final</w:t>
      </w:r>
      <w:r w:rsidR="007F0396">
        <w:t xml:space="preserve"> de una transacción en Oracle</w:t>
      </w:r>
      <w:r w:rsidR="00E277F9">
        <w:t xml:space="preserve"> </w:t>
      </w:r>
      <w:proofErr w:type="spellStart"/>
      <w:r w:rsidR="00E277F9">
        <w:t>Database</w:t>
      </w:r>
      <w:proofErr w:type="spellEnd"/>
      <w:r w:rsidR="007F0396">
        <w:t xml:space="preserve"> se </w:t>
      </w:r>
      <w:r w:rsidR="00BD4975" w:rsidRPr="00EC543F">
        <w:t xml:space="preserve">utiliza </w:t>
      </w:r>
      <w:r w:rsidR="004D657D">
        <w:t>la siguiente estructura:</w:t>
      </w:r>
    </w:p>
    <w:p w14:paraId="43D213F5" w14:textId="77777777" w:rsidR="007F0396" w:rsidRPr="007F0396" w:rsidRDefault="007F0396" w:rsidP="0085309B">
      <w:pPr>
        <w:ind w:left="1080" w:firstLine="0"/>
        <w:rPr>
          <w:sz w:val="12"/>
          <w:szCs w:val="12"/>
        </w:rPr>
      </w:pPr>
    </w:p>
    <w:p w14:paraId="53BE4C45" w14:textId="1940DC9B" w:rsidR="004D657D" w:rsidRPr="00165377" w:rsidRDefault="00EE59B6" w:rsidP="0085309B">
      <w:pPr>
        <w:spacing w:line="276" w:lineRule="auto"/>
        <w:ind w:left="2124" w:firstLine="0"/>
        <w:rPr>
          <w:rFonts w:ascii="Consolas" w:hAnsi="Consolas"/>
        </w:rPr>
      </w:pPr>
      <w:r w:rsidRPr="00165377">
        <w:rPr>
          <w:rFonts w:ascii="Consolas" w:hAnsi="Consolas"/>
          <w:color w:val="0066FF"/>
        </w:rPr>
        <w:t>BEGIN</w:t>
      </w:r>
      <w:r w:rsidRPr="00165377">
        <w:rPr>
          <w:rFonts w:ascii="Consolas" w:hAnsi="Consolas"/>
        </w:rPr>
        <w:t xml:space="preserve"> </w:t>
      </w:r>
      <w:r w:rsidRPr="00165377">
        <w:rPr>
          <w:rFonts w:ascii="Consolas" w:hAnsi="Consolas"/>
          <w:color w:val="0066FF"/>
        </w:rPr>
        <w:t>TRANSACTION</w:t>
      </w:r>
      <w:r w:rsidRPr="00165377">
        <w:rPr>
          <w:rFonts w:ascii="Consolas" w:hAnsi="Consolas"/>
        </w:rPr>
        <w:t>;</w:t>
      </w:r>
    </w:p>
    <w:p w14:paraId="26152D53" w14:textId="7312D1C8" w:rsidR="00EE59B6" w:rsidRPr="00165377" w:rsidRDefault="00025CF9" w:rsidP="0085309B">
      <w:pPr>
        <w:spacing w:line="276" w:lineRule="auto"/>
        <w:ind w:left="2124" w:firstLine="0"/>
        <w:rPr>
          <w:rFonts w:ascii="Consolas" w:hAnsi="Consolas"/>
          <w:color w:val="009900"/>
        </w:rPr>
      </w:pPr>
      <w:r w:rsidRPr="00165377">
        <w:rPr>
          <w:rFonts w:ascii="Consolas" w:hAnsi="Consolas"/>
          <w:color w:val="009900"/>
        </w:rPr>
        <w:t xml:space="preserve">-- </w:t>
      </w:r>
      <w:r w:rsidR="00EE59B6" w:rsidRPr="00165377">
        <w:rPr>
          <w:rFonts w:ascii="Consolas" w:hAnsi="Consolas"/>
          <w:color w:val="009900"/>
        </w:rPr>
        <w:t>OPERACIONES</w:t>
      </w:r>
    </w:p>
    <w:p w14:paraId="698F4F24" w14:textId="4FB925E3" w:rsidR="00EE59B6" w:rsidRPr="00165377" w:rsidRDefault="00EE59B6" w:rsidP="0085309B">
      <w:pPr>
        <w:spacing w:line="276" w:lineRule="auto"/>
        <w:ind w:left="2124" w:firstLine="0"/>
        <w:rPr>
          <w:rFonts w:ascii="Consolas" w:hAnsi="Consolas"/>
        </w:rPr>
      </w:pPr>
      <w:r w:rsidRPr="00165377">
        <w:rPr>
          <w:rFonts w:ascii="Consolas" w:hAnsi="Consolas"/>
          <w:color w:val="0066FF"/>
        </w:rPr>
        <w:t>COMMIT</w:t>
      </w:r>
      <w:r w:rsidRPr="00165377">
        <w:rPr>
          <w:rFonts w:ascii="Consolas" w:hAnsi="Consolas"/>
        </w:rPr>
        <w:t>;</w:t>
      </w:r>
    </w:p>
    <w:p w14:paraId="1E1A53B2" w14:textId="1AB8DE8B" w:rsidR="00025CF9" w:rsidRPr="00165377" w:rsidRDefault="00B16CDB" w:rsidP="00025CF9">
      <w:pPr>
        <w:spacing w:line="276" w:lineRule="auto"/>
        <w:ind w:left="2124" w:firstLine="0"/>
        <w:rPr>
          <w:rFonts w:ascii="Consolas" w:hAnsi="Consolas"/>
        </w:rPr>
      </w:pPr>
      <w:r w:rsidRPr="00165377">
        <w:rPr>
          <w:rFonts w:ascii="Consolas" w:hAnsi="Consolas"/>
          <w:color w:val="0066FF"/>
        </w:rPr>
        <w:t>ROLLBACK</w:t>
      </w:r>
      <w:r w:rsidR="00025CF9" w:rsidRPr="00165377">
        <w:rPr>
          <w:rFonts w:ascii="Consolas" w:hAnsi="Consolas"/>
        </w:rPr>
        <w:t>;</w:t>
      </w:r>
    </w:p>
    <w:p w14:paraId="5E10396C" w14:textId="77777777" w:rsidR="00025CF9" w:rsidRPr="00165377" w:rsidRDefault="00025CF9" w:rsidP="00025CF9">
      <w:pPr>
        <w:spacing w:line="276" w:lineRule="auto"/>
        <w:ind w:left="1083" w:firstLine="0"/>
        <w:rPr>
          <w:rFonts w:ascii="Consolas" w:hAnsi="Consolas"/>
          <w:sz w:val="12"/>
          <w:szCs w:val="12"/>
        </w:rPr>
      </w:pPr>
    </w:p>
    <w:p w14:paraId="177158EA" w14:textId="37753492" w:rsidR="00B16CDB" w:rsidRDefault="00B16CDB" w:rsidP="0085309B">
      <w:pPr>
        <w:ind w:left="1080" w:firstLine="0"/>
      </w:pPr>
      <w:r>
        <w:t xml:space="preserve">El </w:t>
      </w:r>
      <w:r w:rsidR="00025CF9" w:rsidRPr="00025CF9">
        <w:rPr>
          <w:b/>
          <w:i/>
        </w:rPr>
        <w:t>BEGIN</w:t>
      </w:r>
      <w:r w:rsidR="00025CF9">
        <w:t xml:space="preserve"> </w:t>
      </w:r>
      <w:r>
        <w:t>funciona como</w:t>
      </w:r>
      <w:r w:rsidR="00025CF9">
        <w:t xml:space="preserve"> el</w:t>
      </w:r>
      <w:r>
        <w:t xml:space="preserve"> iniciador</w:t>
      </w:r>
      <w:r w:rsidR="0013081A">
        <w:t xml:space="preserve"> para indicar que las siguientes líneas hace</w:t>
      </w:r>
      <w:r w:rsidR="00234D4B">
        <w:t>n</w:t>
      </w:r>
      <w:r w:rsidR="0013081A">
        <w:t xml:space="preserve"> parte de </w:t>
      </w:r>
      <w:r w:rsidR="00025CF9">
        <w:t>la transacción</w:t>
      </w:r>
      <w:r w:rsidR="0013081A">
        <w:t xml:space="preserve">. Después, se ponen las </w:t>
      </w:r>
      <w:r w:rsidR="00025CF9" w:rsidRPr="00025CF9">
        <w:rPr>
          <w:b/>
        </w:rPr>
        <w:t>OPERACIONES</w:t>
      </w:r>
      <w:r w:rsidR="0013081A">
        <w:t xml:space="preserve"> de transacción que se deseen implementar</w:t>
      </w:r>
      <w:r w:rsidR="00025CF9">
        <w:t>. E</w:t>
      </w:r>
      <w:r w:rsidR="00D5517D">
        <w:t xml:space="preserve">n estas pueden ir actualizaciones, declaración de variables, </w:t>
      </w:r>
      <w:r w:rsidR="00843179">
        <w:t>inserciones, eliminaciones, etc.</w:t>
      </w:r>
      <w:r w:rsidR="0013081A">
        <w:t xml:space="preserve"> </w:t>
      </w:r>
      <w:r w:rsidR="00843179">
        <w:t>P</w:t>
      </w:r>
      <w:r w:rsidR="00234D4B">
        <w:t xml:space="preserve">or </w:t>
      </w:r>
      <w:r w:rsidR="00843179">
        <w:t>último,</w:t>
      </w:r>
      <w:r w:rsidR="00234D4B">
        <w:t xml:space="preserve"> el </w:t>
      </w:r>
      <w:r w:rsidR="00234D4B" w:rsidRPr="00025CF9">
        <w:rPr>
          <w:b/>
          <w:i/>
        </w:rPr>
        <w:t>COMMIT</w:t>
      </w:r>
      <w:r w:rsidR="00025CF9">
        <w:rPr>
          <w:b/>
          <w:i/>
        </w:rPr>
        <w:t xml:space="preserve"> </w:t>
      </w:r>
      <w:r w:rsidR="00234D4B">
        <w:t xml:space="preserve">funciona </w:t>
      </w:r>
      <w:r w:rsidR="005655EF">
        <w:t xml:space="preserve">para confirmar </w:t>
      </w:r>
      <w:r w:rsidR="00B25F3A">
        <w:t>los cambios</w:t>
      </w:r>
      <w:r w:rsidR="005655EF">
        <w:t xml:space="preserve"> y concretar la operación. Por el contrario, el comando </w:t>
      </w:r>
      <w:r w:rsidR="005655EF" w:rsidRPr="00025CF9">
        <w:rPr>
          <w:b/>
          <w:i/>
        </w:rPr>
        <w:t>ROLLBACK</w:t>
      </w:r>
      <w:r w:rsidR="005655EF">
        <w:t xml:space="preserve"> indica que hubo algún inconveniente </w:t>
      </w:r>
      <w:r w:rsidR="00E0051A">
        <w:t>durante el proceso de transacción y deshace los cambios realizados hasta dicho instante.</w:t>
      </w:r>
    </w:p>
    <w:p w14:paraId="266E834E" w14:textId="77777777" w:rsidR="000E6EF3" w:rsidRPr="000E6EF3" w:rsidRDefault="000E6EF3" w:rsidP="0085309B">
      <w:pPr>
        <w:ind w:left="1080" w:firstLine="0"/>
        <w:rPr>
          <w:sz w:val="12"/>
          <w:szCs w:val="12"/>
        </w:rPr>
      </w:pPr>
    </w:p>
    <w:p w14:paraId="1DAD1C2A" w14:textId="77777777" w:rsidR="0085309B" w:rsidRPr="0085309B" w:rsidRDefault="0085309B" w:rsidP="0085309B">
      <w:pPr>
        <w:rPr>
          <w:ins w:id="1" w:author="{a6b28687-ea5f-4fe3-b374-7aa6554b9b02}" w:date="2024-04-25T01:22:00Z"/>
          <w:sz w:val="12"/>
          <w:szCs w:val="12"/>
        </w:rPr>
      </w:pPr>
    </w:p>
    <w:p w14:paraId="1DBD6AF3" w14:textId="026D82B9" w:rsidR="00EE292C" w:rsidRPr="009621E0" w:rsidRDefault="00EE292C" w:rsidP="0085309B">
      <w:pPr>
        <w:pStyle w:val="ListParagraph"/>
        <w:numPr>
          <w:ilvl w:val="0"/>
          <w:numId w:val="16"/>
        </w:numPr>
      </w:pPr>
      <w:r w:rsidRPr="009621E0">
        <w:t>¿Cuáles son los diferentes tipos de aislamiento que soporta ORACLE?</w:t>
      </w:r>
      <w:r w:rsidR="001F537E" w:rsidRPr="009621E0">
        <w:t xml:space="preserve"> </w:t>
      </w:r>
      <w:r w:rsidRPr="009621E0">
        <w:t>¿</w:t>
      </w:r>
      <w:r w:rsidR="001F537E" w:rsidRPr="009621E0">
        <w:t>C</w:t>
      </w:r>
      <w:r w:rsidRPr="009621E0">
        <w:t>ómo maneja los bloqueos? ¿</w:t>
      </w:r>
      <w:r w:rsidR="00681E08" w:rsidRPr="009621E0">
        <w:t>Q</w:t>
      </w:r>
      <w:r w:rsidRPr="009621E0">
        <w:t>ué problemas resuelve?</w:t>
      </w:r>
    </w:p>
    <w:p w14:paraId="61F7C365" w14:textId="69A1FBC5" w:rsidR="00685CC8" w:rsidRDefault="00681E08" w:rsidP="00685CC8">
      <w:pPr>
        <w:ind w:left="1080" w:firstLine="0"/>
      </w:pPr>
      <w:r w:rsidRPr="00685CC8">
        <w:rPr>
          <w:b/>
          <w:bCs/>
        </w:rPr>
        <w:t>R/</w:t>
      </w:r>
      <w:r w:rsidR="00685CC8">
        <w:t xml:space="preserve"> </w:t>
      </w:r>
      <w:r w:rsidR="00685CC8" w:rsidRPr="00685CC8">
        <w:t xml:space="preserve">Oracle </w:t>
      </w:r>
      <w:proofErr w:type="spellStart"/>
      <w:r w:rsidR="00685CC8" w:rsidRPr="00685CC8">
        <w:t>Database</w:t>
      </w:r>
      <w:proofErr w:type="spellEnd"/>
      <w:r w:rsidR="00685CC8" w:rsidRPr="00685CC8">
        <w:t xml:space="preserve"> ofrece varios niveles de aislamiento para manejar transacciones concurrentes de manera segura y eficiente. Los tipos de aislamiento más comunes son:</w:t>
      </w:r>
    </w:p>
    <w:p w14:paraId="7BB489F0" w14:textId="77777777" w:rsidR="0043207B" w:rsidRPr="0043207B" w:rsidRDefault="0043207B" w:rsidP="00685CC8">
      <w:pPr>
        <w:ind w:left="1080" w:firstLine="0"/>
        <w:rPr>
          <w:sz w:val="12"/>
          <w:szCs w:val="12"/>
        </w:rPr>
      </w:pPr>
    </w:p>
    <w:p w14:paraId="790FE369" w14:textId="4107F86C" w:rsidR="00685CC8" w:rsidRPr="00685CC8" w:rsidRDefault="00685CC8" w:rsidP="0043207B">
      <w:pPr>
        <w:pStyle w:val="ListParagraph"/>
        <w:numPr>
          <w:ilvl w:val="0"/>
          <w:numId w:val="24"/>
        </w:numPr>
      </w:pPr>
      <w:proofErr w:type="spellStart"/>
      <w:r w:rsidRPr="0043207B">
        <w:rPr>
          <w:b/>
          <w:bCs/>
          <w:i/>
          <w:iCs/>
        </w:rPr>
        <w:t>Read</w:t>
      </w:r>
      <w:proofErr w:type="spellEnd"/>
      <w:r w:rsidRPr="0043207B">
        <w:rPr>
          <w:b/>
          <w:bCs/>
          <w:i/>
          <w:iCs/>
        </w:rPr>
        <w:t xml:space="preserve"> </w:t>
      </w:r>
      <w:proofErr w:type="spellStart"/>
      <w:r w:rsidRPr="0043207B">
        <w:rPr>
          <w:b/>
          <w:bCs/>
          <w:i/>
          <w:iCs/>
        </w:rPr>
        <w:t>Committed</w:t>
      </w:r>
      <w:proofErr w:type="spellEnd"/>
      <w:r w:rsidRPr="0043207B">
        <w:rPr>
          <w:b/>
          <w:bCs/>
        </w:rPr>
        <w:t xml:space="preserve"> (Lectura </w:t>
      </w:r>
      <w:r w:rsidR="009A6AB8">
        <w:rPr>
          <w:b/>
          <w:bCs/>
        </w:rPr>
        <w:t>C</w:t>
      </w:r>
      <w:r w:rsidRPr="0043207B">
        <w:rPr>
          <w:b/>
          <w:bCs/>
        </w:rPr>
        <w:t>omprometida):</w:t>
      </w:r>
      <w:r w:rsidRPr="00685CC8">
        <w:t xml:space="preserve"> Este es el nivel de aislamiento predeterminado en Oracle. En este nivel, las transacciones ven solo datos que han sido confirmados </w:t>
      </w:r>
      <w:r w:rsidRPr="009A6AB8">
        <w:rPr>
          <w:b/>
          <w:bCs/>
        </w:rPr>
        <w:t>(</w:t>
      </w:r>
      <w:proofErr w:type="spellStart"/>
      <w:r w:rsidRPr="009A6AB8">
        <w:rPr>
          <w:b/>
          <w:bCs/>
          <w:i/>
          <w:iCs/>
        </w:rPr>
        <w:t>commited</w:t>
      </w:r>
      <w:proofErr w:type="spellEnd"/>
      <w:r w:rsidRPr="009A6AB8">
        <w:rPr>
          <w:b/>
          <w:bCs/>
        </w:rPr>
        <w:t>)</w:t>
      </w:r>
      <w:r w:rsidRPr="00685CC8">
        <w:t xml:space="preserve">, es decir, los </w:t>
      </w:r>
      <w:r w:rsidRPr="00685CC8">
        <w:lastRenderedPageBreak/>
        <w:t xml:space="preserve">cambios realizados por otras transacciones que aún no se han confirmado </w:t>
      </w:r>
      <w:r w:rsidRPr="009A6AB8">
        <w:rPr>
          <w:b/>
          <w:bCs/>
        </w:rPr>
        <w:t>(</w:t>
      </w:r>
      <w:r w:rsidRPr="009A6AB8">
        <w:rPr>
          <w:b/>
          <w:bCs/>
          <w:i/>
          <w:iCs/>
        </w:rPr>
        <w:t xml:space="preserve">no </w:t>
      </w:r>
      <w:proofErr w:type="spellStart"/>
      <w:r w:rsidRPr="009A6AB8">
        <w:rPr>
          <w:b/>
          <w:bCs/>
          <w:i/>
          <w:iCs/>
        </w:rPr>
        <w:t>commited</w:t>
      </w:r>
      <w:proofErr w:type="spellEnd"/>
      <w:r w:rsidRPr="009A6AB8">
        <w:rPr>
          <w:b/>
          <w:bCs/>
        </w:rPr>
        <w:t xml:space="preserve">) </w:t>
      </w:r>
      <w:r w:rsidRPr="00685CC8">
        <w:t>no son visibles. Sin embargo, dentro de una transacción, las filas pueden cambiar entre lecturas.</w:t>
      </w:r>
    </w:p>
    <w:p w14:paraId="71943EA9" w14:textId="77777777" w:rsidR="00685CC8" w:rsidRPr="00685CC8" w:rsidRDefault="00685CC8" w:rsidP="009A6AB8">
      <w:pPr>
        <w:pStyle w:val="ListParagraph"/>
        <w:numPr>
          <w:ilvl w:val="0"/>
          <w:numId w:val="24"/>
        </w:numPr>
      </w:pPr>
      <w:proofErr w:type="spellStart"/>
      <w:r w:rsidRPr="009A6AB8">
        <w:rPr>
          <w:b/>
          <w:bCs/>
          <w:i/>
          <w:iCs/>
        </w:rPr>
        <w:t>Serializable</w:t>
      </w:r>
      <w:proofErr w:type="spellEnd"/>
      <w:r w:rsidRPr="009A6AB8">
        <w:rPr>
          <w:b/>
          <w:bCs/>
        </w:rPr>
        <w:t xml:space="preserve"> (</w:t>
      </w:r>
      <w:proofErr w:type="spellStart"/>
      <w:r w:rsidRPr="009A6AB8">
        <w:rPr>
          <w:b/>
          <w:bCs/>
        </w:rPr>
        <w:t>Serializable</w:t>
      </w:r>
      <w:proofErr w:type="spellEnd"/>
      <w:r w:rsidRPr="009A6AB8">
        <w:rPr>
          <w:b/>
          <w:bCs/>
        </w:rPr>
        <w:t>):</w:t>
      </w:r>
      <w:r w:rsidRPr="00685CC8">
        <w:t xml:space="preserve"> En este nivel, Oracle garantiza que las transacciones no se intercalen, es decir, las transacciones se ejecutan como si fueran una después de la otra, sin que ninguna otra transacción intervenga. Esto evita problemas como la lectura sucia, la lectura fantasma y la intercalación.</w:t>
      </w:r>
    </w:p>
    <w:p w14:paraId="5F34BBA0" w14:textId="08056908" w:rsidR="00685CC8" w:rsidRPr="00685CC8" w:rsidRDefault="00685CC8" w:rsidP="006F2749">
      <w:pPr>
        <w:pStyle w:val="ListParagraph"/>
        <w:numPr>
          <w:ilvl w:val="0"/>
          <w:numId w:val="24"/>
        </w:numPr>
      </w:pPr>
      <w:proofErr w:type="spellStart"/>
      <w:r w:rsidRPr="006F2749">
        <w:rPr>
          <w:b/>
          <w:bCs/>
          <w:i/>
          <w:iCs/>
        </w:rPr>
        <w:t>Repeatable</w:t>
      </w:r>
      <w:proofErr w:type="spellEnd"/>
      <w:r w:rsidRPr="006F2749">
        <w:rPr>
          <w:b/>
          <w:bCs/>
          <w:i/>
          <w:iCs/>
        </w:rPr>
        <w:t xml:space="preserve"> </w:t>
      </w:r>
      <w:proofErr w:type="spellStart"/>
      <w:r w:rsidRPr="006F2749">
        <w:rPr>
          <w:b/>
          <w:bCs/>
          <w:i/>
          <w:iCs/>
        </w:rPr>
        <w:t>Read</w:t>
      </w:r>
      <w:proofErr w:type="spellEnd"/>
      <w:r w:rsidRPr="006F2749">
        <w:rPr>
          <w:b/>
          <w:bCs/>
        </w:rPr>
        <w:t xml:space="preserve"> (Lectura </w:t>
      </w:r>
      <w:r w:rsidR="006F2749">
        <w:rPr>
          <w:b/>
          <w:bCs/>
        </w:rPr>
        <w:t>R</w:t>
      </w:r>
      <w:r w:rsidRPr="006F2749">
        <w:rPr>
          <w:b/>
          <w:bCs/>
        </w:rPr>
        <w:t>epetible):</w:t>
      </w:r>
      <w:r w:rsidRPr="00685CC8">
        <w:t xml:space="preserve"> En este nivel, Oracle garantiza que, dentro de una transacción, todas las lecturas de un conjunto de datos devolverán los mismos resultados, incluso si otras transacciones están realizando cambios en esos datos en paralelo. Esto previene la anomalía de lectura no repetible.</w:t>
      </w:r>
    </w:p>
    <w:p w14:paraId="050EC810" w14:textId="0D0789FC" w:rsidR="00685CC8" w:rsidRDefault="00685CC8" w:rsidP="00E273B2">
      <w:pPr>
        <w:pStyle w:val="ListParagraph"/>
        <w:numPr>
          <w:ilvl w:val="0"/>
          <w:numId w:val="24"/>
        </w:numPr>
      </w:pPr>
      <w:proofErr w:type="spellStart"/>
      <w:r w:rsidRPr="00E273B2">
        <w:rPr>
          <w:b/>
          <w:bCs/>
          <w:i/>
          <w:iCs/>
        </w:rPr>
        <w:t>Serializable</w:t>
      </w:r>
      <w:proofErr w:type="spellEnd"/>
      <w:r w:rsidRPr="00E273B2">
        <w:rPr>
          <w:b/>
          <w:bCs/>
          <w:i/>
          <w:iCs/>
        </w:rPr>
        <w:t xml:space="preserve"> </w:t>
      </w:r>
      <w:proofErr w:type="spellStart"/>
      <w:r w:rsidRPr="00E273B2">
        <w:rPr>
          <w:b/>
          <w:bCs/>
          <w:i/>
          <w:iCs/>
        </w:rPr>
        <w:t>Read</w:t>
      </w:r>
      <w:proofErr w:type="spellEnd"/>
      <w:r w:rsidRPr="00E273B2">
        <w:rPr>
          <w:b/>
          <w:bCs/>
        </w:rPr>
        <w:t xml:space="preserve"> (Lectura </w:t>
      </w:r>
      <w:proofErr w:type="spellStart"/>
      <w:r w:rsidR="00E273B2">
        <w:rPr>
          <w:b/>
          <w:bCs/>
        </w:rPr>
        <w:t>S</w:t>
      </w:r>
      <w:r w:rsidRPr="00E273B2">
        <w:rPr>
          <w:b/>
          <w:bCs/>
        </w:rPr>
        <w:t>erializable</w:t>
      </w:r>
      <w:proofErr w:type="spellEnd"/>
      <w:r w:rsidRPr="00E273B2">
        <w:rPr>
          <w:b/>
          <w:bCs/>
        </w:rPr>
        <w:t>):</w:t>
      </w:r>
      <w:r w:rsidRPr="00685CC8">
        <w:t xml:space="preserve"> Similar al nivel de aislamiento </w:t>
      </w:r>
      <w:proofErr w:type="spellStart"/>
      <w:r w:rsidRPr="00685CC8">
        <w:t>serializable</w:t>
      </w:r>
      <w:proofErr w:type="spellEnd"/>
      <w:r w:rsidRPr="00685CC8">
        <w:t xml:space="preserve">, pero más flexible. Oracle permite que las transacciones lean los datos con un nivel de aislamiento más bajo, pero cuando necesitan escribir, se elevan al nivel </w:t>
      </w:r>
      <w:proofErr w:type="spellStart"/>
      <w:r w:rsidRPr="00685CC8">
        <w:t>serializable</w:t>
      </w:r>
      <w:proofErr w:type="spellEnd"/>
      <w:r w:rsidRPr="00685CC8">
        <w:t>.</w:t>
      </w:r>
    </w:p>
    <w:p w14:paraId="7DC310D6" w14:textId="77777777" w:rsidR="00E273B2" w:rsidRPr="00E273B2" w:rsidRDefault="00E273B2" w:rsidP="00E273B2">
      <w:pPr>
        <w:rPr>
          <w:sz w:val="12"/>
          <w:szCs w:val="12"/>
        </w:rPr>
      </w:pPr>
    </w:p>
    <w:p w14:paraId="231DC69C" w14:textId="77777777" w:rsidR="00685CC8" w:rsidRDefault="00685CC8" w:rsidP="00685CC8">
      <w:pPr>
        <w:ind w:left="1080" w:firstLine="0"/>
      </w:pPr>
      <w:r w:rsidRPr="00685CC8">
        <w:t xml:space="preserve">Oracle maneja bloqueos utilizando diferentes mecanismos de bloqueo, como bloqueos de fila </w:t>
      </w:r>
      <w:r w:rsidRPr="00E273B2">
        <w:rPr>
          <w:b/>
          <w:bCs/>
          <w:i/>
          <w:iCs/>
        </w:rPr>
        <w:t>(</w:t>
      </w:r>
      <w:proofErr w:type="spellStart"/>
      <w:r w:rsidRPr="00E273B2">
        <w:rPr>
          <w:b/>
          <w:bCs/>
          <w:i/>
          <w:iCs/>
        </w:rPr>
        <w:t>row</w:t>
      </w:r>
      <w:proofErr w:type="spellEnd"/>
      <w:r w:rsidRPr="00E273B2">
        <w:rPr>
          <w:b/>
          <w:bCs/>
          <w:i/>
          <w:iCs/>
        </w:rPr>
        <w:t xml:space="preserve"> </w:t>
      </w:r>
      <w:proofErr w:type="spellStart"/>
      <w:r w:rsidRPr="00E273B2">
        <w:rPr>
          <w:b/>
          <w:bCs/>
          <w:i/>
          <w:iCs/>
        </w:rPr>
        <w:t>locks</w:t>
      </w:r>
      <w:proofErr w:type="spellEnd"/>
      <w:r w:rsidRPr="00E273B2">
        <w:rPr>
          <w:b/>
          <w:bCs/>
          <w:i/>
          <w:iCs/>
        </w:rPr>
        <w:t>),</w:t>
      </w:r>
      <w:r w:rsidRPr="00685CC8">
        <w:t xml:space="preserve"> bloqueos de tabla </w:t>
      </w:r>
      <w:r w:rsidRPr="00E273B2">
        <w:rPr>
          <w:b/>
          <w:bCs/>
          <w:i/>
          <w:iCs/>
        </w:rPr>
        <w:t xml:space="preserve">(table </w:t>
      </w:r>
      <w:proofErr w:type="spellStart"/>
      <w:r w:rsidRPr="00E273B2">
        <w:rPr>
          <w:b/>
          <w:bCs/>
          <w:i/>
          <w:iCs/>
        </w:rPr>
        <w:t>locks</w:t>
      </w:r>
      <w:proofErr w:type="spellEnd"/>
      <w:r w:rsidRPr="00E273B2">
        <w:rPr>
          <w:b/>
          <w:bCs/>
          <w:i/>
          <w:iCs/>
        </w:rPr>
        <w:t>)</w:t>
      </w:r>
      <w:r w:rsidRPr="00685CC8">
        <w:t xml:space="preserve"> y bloqueos de recursos compartidos </w:t>
      </w:r>
      <w:r w:rsidRPr="00E273B2">
        <w:rPr>
          <w:b/>
          <w:bCs/>
          <w:i/>
          <w:iCs/>
        </w:rPr>
        <w:t xml:space="preserve">(share </w:t>
      </w:r>
      <w:proofErr w:type="spellStart"/>
      <w:r w:rsidRPr="00E273B2">
        <w:rPr>
          <w:b/>
          <w:bCs/>
          <w:i/>
          <w:iCs/>
        </w:rPr>
        <w:t>locks</w:t>
      </w:r>
      <w:proofErr w:type="spellEnd"/>
      <w:r w:rsidRPr="00E273B2">
        <w:rPr>
          <w:b/>
          <w:bCs/>
          <w:i/>
          <w:iCs/>
        </w:rPr>
        <w:t>).</w:t>
      </w:r>
      <w:r w:rsidRPr="00685CC8">
        <w:t xml:space="preserve"> Los bloqueos se adquieren automáticamente cuando una transacción modifica los datos y se liberan cuando se completa la transacción.</w:t>
      </w:r>
    </w:p>
    <w:p w14:paraId="581FB305" w14:textId="77777777" w:rsidR="0006261A" w:rsidRPr="0006261A" w:rsidRDefault="0006261A" w:rsidP="00685CC8">
      <w:pPr>
        <w:ind w:left="1080" w:firstLine="0"/>
        <w:rPr>
          <w:sz w:val="12"/>
          <w:szCs w:val="12"/>
        </w:rPr>
      </w:pPr>
    </w:p>
    <w:p w14:paraId="48591C5F" w14:textId="69A9A625" w:rsidR="00685CC8" w:rsidRDefault="00685CC8" w:rsidP="00685CC8">
      <w:pPr>
        <w:ind w:left="1080" w:firstLine="0"/>
      </w:pPr>
      <w:r w:rsidRPr="00685CC8">
        <w:t xml:space="preserve">Algunos </w:t>
      </w:r>
      <w:r w:rsidR="000C1289">
        <w:t xml:space="preserve">de los </w:t>
      </w:r>
      <w:r w:rsidRPr="00685CC8">
        <w:t>problemas que resuelve el control de aislamiento y bloqueo en Oracle</w:t>
      </w:r>
      <w:r w:rsidR="0006261A">
        <w:t xml:space="preserve"> incluye</w:t>
      </w:r>
      <w:r w:rsidRPr="00685CC8">
        <w:t>:</w:t>
      </w:r>
    </w:p>
    <w:p w14:paraId="18BDA926" w14:textId="77777777" w:rsidR="000C1289" w:rsidRPr="000C1289" w:rsidRDefault="000C1289" w:rsidP="00685CC8">
      <w:pPr>
        <w:ind w:left="1080" w:firstLine="0"/>
        <w:rPr>
          <w:sz w:val="12"/>
          <w:szCs w:val="12"/>
        </w:rPr>
      </w:pPr>
    </w:p>
    <w:p w14:paraId="1DA25037" w14:textId="362B56B6" w:rsidR="005E4DA7" w:rsidRDefault="00685CC8" w:rsidP="005E4DA7">
      <w:pPr>
        <w:pStyle w:val="ListParagraph"/>
        <w:numPr>
          <w:ilvl w:val="0"/>
          <w:numId w:val="25"/>
        </w:numPr>
        <w:ind w:left="1800"/>
      </w:pPr>
      <w:r w:rsidRPr="000C1289">
        <w:rPr>
          <w:b/>
          <w:bCs/>
        </w:rPr>
        <w:t xml:space="preserve">Conflictos de </w:t>
      </w:r>
      <w:r w:rsidR="000C1289">
        <w:rPr>
          <w:b/>
          <w:bCs/>
        </w:rPr>
        <w:t>C</w:t>
      </w:r>
      <w:r w:rsidRPr="000C1289">
        <w:rPr>
          <w:b/>
          <w:bCs/>
        </w:rPr>
        <w:t>oncurrencia:</w:t>
      </w:r>
      <w:r w:rsidRPr="00685CC8">
        <w:t xml:space="preserve"> Evita que las transacciones concurrentes interfieran entre sí al garantizar que cada transacción tenga acceso coherente a los datos.</w:t>
      </w:r>
    </w:p>
    <w:p w14:paraId="1702F21A" w14:textId="77777777" w:rsidR="005E4DA7" w:rsidRDefault="00685CC8" w:rsidP="005E4DA7">
      <w:pPr>
        <w:pStyle w:val="ListParagraph"/>
        <w:numPr>
          <w:ilvl w:val="0"/>
          <w:numId w:val="25"/>
        </w:numPr>
        <w:ind w:left="1800"/>
      </w:pPr>
      <w:r w:rsidRPr="005E4DA7">
        <w:rPr>
          <w:b/>
          <w:bCs/>
        </w:rPr>
        <w:t xml:space="preserve">Lecturas </w:t>
      </w:r>
      <w:r w:rsidR="005E4DA7" w:rsidRPr="005E4DA7">
        <w:rPr>
          <w:b/>
          <w:bCs/>
        </w:rPr>
        <w:t>S</w:t>
      </w:r>
      <w:r w:rsidRPr="005E4DA7">
        <w:rPr>
          <w:b/>
          <w:bCs/>
        </w:rPr>
        <w:t>ucias:</w:t>
      </w:r>
      <w:r w:rsidRPr="00685CC8">
        <w:t xml:space="preserve"> Garantiza que las transacciones solo vean datos confirmados, evitando que lean datos que podrían revertirse más tarde.</w:t>
      </w:r>
    </w:p>
    <w:p w14:paraId="314DFA6F" w14:textId="77777777" w:rsidR="00E7333B" w:rsidRDefault="00685CC8" w:rsidP="00E7333B">
      <w:pPr>
        <w:pStyle w:val="ListParagraph"/>
        <w:numPr>
          <w:ilvl w:val="0"/>
          <w:numId w:val="25"/>
        </w:numPr>
        <w:ind w:left="1800"/>
      </w:pPr>
      <w:r w:rsidRPr="005E4DA7">
        <w:rPr>
          <w:b/>
          <w:bCs/>
        </w:rPr>
        <w:lastRenderedPageBreak/>
        <w:t xml:space="preserve">Lecturas </w:t>
      </w:r>
      <w:r w:rsidR="005E4DA7">
        <w:rPr>
          <w:b/>
          <w:bCs/>
        </w:rPr>
        <w:t>F</w:t>
      </w:r>
      <w:r w:rsidRPr="005E4DA7">
        <w:rPr>
          <w:b/>
          <w:bCs/>
        </w:rPr>
        <w:t>antasma:</w:t>
      </w:r>
      <w:r w:rsidRPr="00685CC8">
        <w:t xml:space="preserve"> Asegura que las transacciones no vean filas que no existían al principio de la transacción</w:t>
      </w:r>
      <w:r w:rsidR="005E4DA7">
        <w:t xml:space="preserve">, </w:t>
      </w:r>
      <w:r w:rsidRPr="00685CC8">
        <w:t>pero que aparecieron durante la transacción debido a las operaciones de otras transacciones.</w:t>
      </w:r>
    </w:p>
    <w:p w14:paraId="7882CD04" w14:textId="68F20DDF" w:rsidR="00685CC8" w:rsidRPr="00685CC8" w:rsidRDefault="00685CC8" w:rsidP="00E7333B">
      <w:pPr>
        <w:pStyle w:val="ListParagraph"/>
        <w:numPr>
          <w:ilvl w:val="0"/>
          <w:numId w:val="25"/>
        </w:numPr>
        <w:ind w:left="1800"/>
      </w:pPr>
      <w:r w:rsidRPr="00E7333B">
        <w:rPr>
          <w:b/>
          <w:bCs/>
        </w:rPr>
        <w:t xml:space="preserve">Anomalías de </w:t>
      </w:r>
      <w:r w:rsidR="00E7333B">
        <w:rPr>
          <w:b/>
          <w:bCs/>
        </w:rPr>
        <w:t>L</w:t>
      </w:r>
      <w:r w:rsidRPr="00E7333B">
        <w:rPr>
          <w:b/>
          <w:bCs/>
        </w:rPr>
        <w:t xml:space="preserve">ectura </w:t>
      </w:r>
      <w:r w:rsidR="00E7333B">
        <w:rPr>
          <w:b/>
          <w:bCs/>
        </w:rPr>
        <w:t>N</w:t>
      </w:r>
      <w:r w:rsidRPr="00E7333B">
        <w:rPr>
          <w:b/>
          <w:bCs/>
        </w:rPr>
        <w:t xml:space="preserve">o </w:t>
      </w:r>
      <w:r w:rsidR="00E7333B">
        <w:rPr>
          <w:b/>
          <w:bCs/>
        </w:rPr>
        <w:t>R</w:t>
      </w:r>
      <w:r w:rsidRPr="00E7333B">
        <w:rPr>
          <w:b/>
          <w:bCs/>
        </w:rPr>
        <w:t>epetible:</w:t>
      </w:r>
      <w:r w:rsidRPr="00685CC8">
        <w:t xml:space="preserve"> Garantiza que una transacción no lea diferentes valores para una fila en diferentes momentos dentro de la misma transacción.</w:t>
      </w:r>
    </w:p>
    <w:p w14:paraId="52AF77AB" w14:textId="77777777" w:rsidR="00681E08" w:rsidRPr="00C17DE6" w:rsidRDefault="00681E08" w:rsidP="00685CC8">
      <w:pPr>
        <w:ind w:left="1080" w:firstLine="0"/>
        <w:rPr>
          <w:sz w:val="12"/>
          <w:szCs w:val="12"/>
        </w:rPr>
      </w:pPr>
    </w:p>
    <w:p w14:paraId="06BCBC01" w14:textId="24A237A9" w:rsidR="00EE292C" w:rsidRPr="00AF38F8" w:rsidRDefault="00EE292C" w:rsidP="0085309B">
      <w:pPr>
        <w:pStyle w:val="ListParagraph"/>
        <w:numPr>
          <w:ilvl w:val="0"/>
          <w:numId w:val="16"/>
        </w:numPr>
      </w:pPr>
      <w:r w:rsidRPr="00AF38F8">
        <w:t>¿Cuál es el tipo de aislamiento por defecto en ORACLE?</w:t>
      </w:r>
    </w:p>
    <w:p w14:paraId="293F050C" w14:textId="3BB4370A" w:rsidR="00F60301" w:rsidRPr="00F60301" w:rsidRDefault="00F735B6" w:rsidP="00F735B6">
      <w:pPr>
        <w:ind w:left="1080" w:firstLine="0"/>
        <w:textAlignment w:val="center"/>
        <w:rPr>
          <w:rFonts w:eastAsia="Times New Roman" w:cs="Arial"/>
          <w:szCs w:val="24"/>
          <w:lang w:val="es-MX" w:eastAsia="es-CO"/>
        </w:rPr>
      </w:pPr>
      <w:r w:rsidRPr="00F735B6">
        <w:rPr>
          <w:rFonts w:eastAsia="Times New Roman" w:cs="Arial"/>
          <w:b/>
          <w:bCs/>
          <w:szCs w:val="24"/>
          <w:lang w:val="es-MX" w:eastAsia="es-CO"/>
        </w:rPr>
        <w:t>R/</w:t>
      </w:r>
      <w:r>
        <w:rPr>
          <w:rFonts w:eastAsia="Times New Roman" w:cs="Arial"/>
          <w:szCs w:val="24"/>
          <w:lang w:val="es-MX" w:eastAsia="es-CO"/>
        </w:rPr>
        <w:t xml:space="preserve"> </w:t>
      </w:r>
      <w:r w:rsidRPr="00F735B6">
        <w:t xml:space="preserve">El tipo de aislamiento por defecto en Oracle </w:t>
      </w:r>
      <w:proofErr w:type="spellStart"/>
      <w:r w:rsidRPr="00F735B6">
        <w:t>Database</w:t>
      </w:r>
      <w:proofErr w:type="spellEnd"/>
      <w:r w:rsidRPr="00F735B6">
        <w:t xml:space="preserve"> es el nivel de aislamiento </w:t>
      </w:r>
      <w:proofErr w:type="spellStart"/>
      <w:r w:rsidRPr="00F735B6">
        <w:rPr>
          <w:b/>
          <w:bCs/>
          <w:i/>
          <w:iCs/>
        </w:rPr>
        <w:t>Read</w:t>
      </w:r>
      <w:proofErr w:type="spellEnd"/>
      <w:r w:rsidRPr="00F735B6">
        <w:rPr>
          <w:b/>
          <w:bCs/>
          <w:i/>
          <w:iCs/>
        </w:rPr>
        <w:t xml:space="preserve"> </w:t>
      </w:r>
      <w:proofErr w:type="spellStart"/>
      <w:r w:rsidRPr="00F735B6">
        <w:rPr>
          <w:b/>
          <w:bCs/>
          <w:i/>
          <w:iCs/>
        </w:rPr>
        <w:t>Committed</w:t>
      </w:r>
      <w:proofErr w:type="spellEnd"/>
      <w:r w:rsidRPr="00F735B6">
        <w:t xml:space="preserve"> (Lectura </w:t>
      </w:r>
      <w:r>
        <w:t>C</w:t>
      </w:r>
      <w:r w:rsidRPr="00F735B6">
        <w:t xml:space="preserve">omprometida). En este nivel, una transacción solo ve los datos que han sido confirmados </w:t>
      </w:r>
      <w:r w:rsidRPr="00854C76">
        <w:rPr>
          <w:b/>
          <w:bCs/>
          <w:i/>
          <w:iCs/>
        </w:rPr>
        <w:t>(</w:t>
      </w:r>
      <w:proofErr w:type="spellStart"/>
      <w:r w:rsidRPr="00854C76">
        <w:rPr>
          <w:b/>
          <w:bCs/>
          <w:i/>
          <w:iCs/>
        </w:rPr>
        <w:t>committed</w:t>
      </w:r>
      <w:proofErr w:type="spellEnd"/>
      <w:r w:rsidRPr="00854C76">
        <w:rPr>
          <w:b/>
          <w:bCs/>
          <w:i/>
          <w:iCs/>
        </w:rPr>
        <w:t>)</w:t>
      </w:r>
      <w:r w:rsidRPr="00F735B6">
        <w:t xml:space="preserve"> por otras transacciones. Esto significa que los cambios realizados por otras transacciones que aún no se han confirmado </w:t>
      </w:r>
      <w:r w:rsidRPr="00854C76">
        <w:rPr>
          <w:b/>
          <w:bCs/>
          <w:i/>
          <w:iCs/>
        </w:rPr>
        <w:t xml:space="preserve">(no </w:t>
      </w:r>
      <w:proofErr w:type="spellStart"/>
      <w:r w:rsidRPr="00854C76">
        <w:rPr>
          <w:b/>
          <w:bCs/>
          <w:i/>
          <w:iCs/>
        </w:rPr>
        <w:t>committed</w:t>
      </w:r>
      <w:proofErr w:type="spellEnd"/>
      <w:r w:rsidRPr="00854C76">
        <w:rPr>
          <w:b/>
          <w:bCs/>
          <w:i/>
          <w:iCs/>
        </w:rPr>
        <w:t>)</w:t>
      </w:r>
      <w:r w:rsidRPr="00F735B6">
        <w:t xml:space="preserve"> no son visibles para la transacción actual.</w:t>
      </w:r>
    </w:p>
    <w:p w14:paraId="445C5128" w14:textId="77777777" w:rsidR="00681E08" w:rsidRPr="00854C76" w:rsidRDefault="00681E08" w:rsidP="00854C76">
      <w:pPr>
        <w:ind w:firstLine="0"/>
        <w:rPr>
          <w:b/>
          <w:bCs/>
        </w:rPr>
      </w:pPr>
    </w:p>
    <w:p w14:paraId="1EF77303" w14:textId="25C618B5" w:rsidR="00E86D95" w:rsidRPr="00854C76" w:rsidRDefault="00EE292C" w:rsidP="00854C76">
      <w:pPr>
        <w:pStyle w:val="ListParagraph"/>
        <w:numPr>
          <w:ilvl w:val="0"/>
          <w:numId w:val="3"/>
        </w:numPr>
        <w:rPr>
          <w:b/>
          <w:bCs/>
        </w:rPr>
      </w:pPr>
      <w:r w:rsidRPr="00740ABF">
        <w:rPr>
          <w:b/>
          <w:bCs/>
        </w:rPr>
        <w:t>Vistas</w:t>
      </w:r>
    </w:p>
    <w:p w14:paraId="3D906931" w14:textId="6BF1CB02" w:rsidR="00EE292C" w:rsidRDefault="00EE292C" w:rsidP="0085309B">
      <w:pPr>
        <w:pStyle w:val="ListParagraph"/>
        <w:numPr>
          <w:ilvl w:val="0"/>
          <w:numId w:val="17"/>
        </w:numPr>
      </w:pPr>
      <w:r w:rsidRPr="00E86D95">
        <w:t>¿Cuáles son los mecanismos para la creación y borrado de vistas en ORACLE?</w:t>
      </w:r>
    </w:p>
    <w:p w14:paraId="48860F30" w14:textId="02393EBF" w:rsidR="00FC34A6" w:rsidRDefault="005527DE" w:rsidP="00FC34A6">
      <w:pPr>
        <w:ind w:left="1080" w:firstLine="0"/>
      </w:pPr>
      <w:r w:rsidRPr="00FC34A6">
        <w:rPr>
          <w:b/>
          <w:bCs/>
        </w:rPr>
        <w:t>R/</w:t>
      </w:r>
      <w:r w:rsidRPr="00FC34A6">
        <w:t xml:space="preserve"> </w:t>
      </w:r>
      <w:r w:rsidR="00FC34A6" w:rsidRPr="00FC34A6">
        <w:t>En Oracle</w:t>
      </w:r>
      <w:r w:rsidR="00FC34A6">
        <w:t xml:space="preserve"> es posible </w:t>
      </w:r>
      <w:r w:rsidR="00FC34A6" w:rsidRPr="00FC34A6">
        <w:t xml:space="preserve">crear y borrar vistas utilizando </w:t>
      </w:r>
      <w:r w:rsidR="00FC34A6" w:rsidRPr="006F4681">
        <w:rPr>
          <w:b/>
          <w:bCs/>
        </w:rPr>
        <w:t>sentencias SQL específicas</w:t>
      </w:r>
      <w:r w:rsidR="00FC34A6" w:rsidRPr="00FC34A6">
        <w:t xml:space="preserve">. </w:t>
      </w:r>
      <w:r w:rsidR="006F4681">
        <w:t xml:space="preserve">A </w:t>
      </w:r>
      <w:r w:rsidR="00A33C91">
        <w:t>continuación,</w:t>
      </w:r>
      <w:r w:rsidR="006F4681">
        <w:t xml:space="preserve"> se muestra la sintaxis de </w:t>
      </w:r>
      <w:r w:rsidR="00FC34A6" w:rsidRPr="00FC34A6">
        <w:t>los mecanismos para la creación y el borrado de vistas:</w:t>
      </w:r>
    </w:p>
    <w:p w14:paraId="25C21BDE" w14:textId="77777777" w:rsidR="00CC258B" w:rsidRPr="00CC258B" w:rsidRDefault="00CC258B" w:rsidP="00FC34A6">
      <w:pPr>
        <w:ind w:left="1080" w:firstLine="0"/>
        <w:rPr>
          <w:sz w:val="12"/>
          <w:szCs w:val="12"/>
        </w:rPr>
      </w:pPr>
    </w:p>
    <w:p w14:paraId="04E64C06" w14:textId="512244D2" w:rsidR="00FC34A6" w:rsidRDefault="00FC34A6" w:rsidP="00CC258B">
      <w:pPr>
        <w:pStyle w:val="ListParagraph"/>
        <w:numPr>
          <w:ilvl w:val="0"/>
          <w:numId w:val="30"/>
        </w:numPr>
      </w:pPr>
      <w:r w:rsidRPr="00CC258B">
        <w:rPr>
          <w:b/>
          <w:bCs/>
        </w:rPr>
        <w:t>Creación de Vistas:</w:t>
      </w:r>
      <w:r w:rsidR="00CC258B">
        <w:t xml:space="preserve"> </w:t>
      </w:r>
      <w:r w:rsidRPr="00FC34A6">
        <w:t xml:space="preserve">Para crear una vista en Oracle, se utiliza la sentencia </w:t>
      </w:r>
      <w:r w:rsidRPr="00CC258B">
        <w:rPr>
          <w:b/>
          <w:bCs/>
          <w:i/>
          <w:iCs/>
        </w:rPr>
        <w:t>SQL CREATE VIEW</w:t>
      </w:r>
      <w:r w:rsidRPr="00FC34A6">
        <w:t>. Aquí está la sintaxis básica:</w:t>
      </w:r>
    </w:p>
    <w:p w14:paraId="3E7E1A0B" w14:textId="77777777" w:rsidR="00CC258B" w:rsidRPr="00CC258B" w:rsidRDefault="00CC258B" w:rsidP="00CC258B">
      <w:pPr>
        <w:ind w:firstLine="0"/>
        <w:rPr>
          <w:sz w:val="12"/>
          <w:szCs w:val="12"/>
        </w:rPr>
      </w:pPr>
    </w:p>
    <w:p w14:paraId="6EE317DF" w14:textId="40B96CD9" w:rsidR="00CC258B" w:rsidRPr="000E6EF3" w:rsidRDefault="00FC34A6" w:rsidP="000E6EF3">
      <w:pPr>
        <w:spacing w:line="276" w:lineRule="auto"/>
        <w:ind w:left="2832" w:firstLine="0"/>
        <w:rPr>
          <w:rFonts w:ascii="Consolas" w:hAnsi="Consolas"/>
          <w:lang w:val="en-US"/>
        </w:rPr>
      </w:pPr>
      <w:r w:rsidRPr="000E6EF3">
        <w:rPr>
          <w:rFonts w:ascii="Consolas" w:hAnsi="Consolas"/>
          <w:color w:val="0066FF"/>
          <w:lang w:val="en-US"/>
        </w:rPr>
        <w:t>CREATE</w:t>
      </w:r>
      <w:r w:rsidRPr="000E6EF3">
        <w:rPr>
          <w:rFonts w:ascii="Consolas" w:hAnsi="Consolas"/>
          <w:lang w:val="en-US"/>
        </w:rPr>
        <w:t xml:space="preserve"> </w:t>
      </w:r>
      <w:r w:rsidRPr="000E6EF3">
        <w:rPr>
          <w:rFonts w:ascii="Consolas" w:hAnsi="Consolas"/>
          <w:color w:val="FF9933"/>
          <w:lang w:val="en-US"/>
        </w:rPr>
        <w:t>[</w:t>
      </w:r>
      <w:r w:rsidRPr="000E6EF3">
        <w:rPr>
          <w:rFonts w:ascii="Consolas" w:hAnsi="Consolas"/>
          <w:color w:val="0066FF"/>
          <w:lang w:val="en-US"/>
        </w:rPr>
        <w:t>OR</w:t>
      </w:r>
      <w:r w:rsidRPr="000E6EF3">
        <w:rPr>
          <w:rFonts w:ascii="Consolas" w:hAnsi="Consolas"/>
          <w:lang w:val="en-US"/>
        </w:rPr>
        <w:t xml:space="preserve"> </w:t>
      </w:r>
      <w:r w:rsidRPr="000E6EF3">
        <w:rPr>
          <w:rFonts w:ascii="Consolas" w:hAnsi="Consolas"/>
          <w:color w:val="FFC000"/>
          <w:lang w:val="en-US"/>
        </w:rPr>
        <w:t>REPLACE</w:t>
      </w:r>
      <w:r w:rsidRPr="000E6EF3">
        <w:rPr>
          <w:rFonts w:ascii="Consolas" w:hAnsi="Consolas"/>
          <w:color w:val="FF9933"/>
          <w:lang w:val="en-US"/>
        </w:rPr>
        <w:t>]</w:t>
      </w:r>
      <w:r w:rsidRPr="000E6EF3">
        <w:rPr>
          <w:rFonts w:ascii="Consolas" w:hAnsi="Consolas"/>
          <w:lang w:val="en-US"/>
        </w:rPr>
        <w:t xml:space="preserve"> </w:t>
      </w:r>
      <w:r w:rsidRPr="000E6EF3">
        <w:rPr>
          <w:rFonts w:ascii="Consolas" w:hAnsi="Consolas"/>
          <w:color w:val="0066FF"/>
          <w:lang w:val="en-US"/>
        </w:rPr>
        <w:t>VIEW</w:t>
      </w:r>
      <w:r w:rsidRPr="000E6EF3">
        <w:rPr>
          <w:rFonts w:ascii="Consolas" w:hAnsi="Consolas"/>
          <w:lang w:val="en-US"/>
        </w:rPr>
        <w:t xml:space="preserve"> </w:t>
      </w:r>
      <w:proofErr w:type="spellStart"/>
      <w:r w:rsidR="000E6EF3" w:rsidRPr="000E6EF3">
        <w:rPr>
          <w:rFonts w:ascii="Consolas" w:hAnsi="Consolas"/>
          <w:color w:val="0099FF"/>
          <w:lang w:val="en-US"/>
        </w:rPr>
        <w:t>view_name</w:t>
      </w:r>
      <w:proofErr w:type="spellEnd"/>
      <w:r w:rsidRPr="000E6EF3">
        <w:rPr>
          <w:rFonts w:ascii="Consolas" w:hAnsi="Consolas"/>
          <w:lang w:val="en-US"/>
        </w:rPr>
        <w:t xml:space="preserve"> </w:t>
      </w:r>
      <w:r w:rsidRPr="000E6EF3">
        <w:rPr>
          <w:rFonts w:ascii="Consolas" w:hAnsi="Consolas"/>
          <w:color w:val="0066FF"/>
          <w:lang w:val="en-US"/>
        </w:rPr>
        <w:t>AS</w:t>
      </w:r>
    </w:p>
    <w:p w14:paraId="7B2532F2" w14:textId="5CAEA269" w:rsidR="00CC258B" w:rsidRPr="0050651B" w:rsidRDefault="00FC34A6" w:rsidP="000E6EF3">
      <w:pPr>
        <w:spacing w:line="276" w:lineRule="auto"/>
        <w:ind w:left="2832" w:firstLine="0"/>
        <w:rPr>
          <w:rFonts w:ascii="Consolas" w:hAnsi="Consolas"/>
          <w:lang w:val="en-US"/>
        </w:rPr>
      </w:pPr>
      <w:r w:rsidRPr="0050651B">
        <w:rPr>
          <w:rFonts w:ascii="Consolas" w:hAnsi="Consolas"/>
          <w:color w:val="0066FF"/>
          <w:lang w:val="en-US"/>
        </w:rPr>
        <w:t>SELECT</w:t>
      </w:r>
      <w:r w:rsidRPr="0050651B">
        <w:rPr>
          <w:rFonts w:ascii="Consolas" w:hAnsi="Consolas"/>
          <w:lang w:val="en-US"/>
        </w:rPr>
        <w:t xml:space="preserve"> </w:t>
      </w:r>
      <w:r w:rsidRPr="0050651B">
        <w:rPr>
          <w:rFonts w:ascii="Consolas" w:hAnsi="Consolas"/>
          <w:color w:val="0099FF"/>
          <w:lang w:val="en-US"/>
        </w:rPr>
        <w:t>column1</w:t>
      </w:r>
      <w:r w:rsidRPr="0050651B">
        <w:rPr>
          <w:rFonts w:ascii="Consolas" w:hAnsi="Consolas"/>
          <w:lang w:val="en-US"/>
        </w:rPr>
        <w:t xml:space="preserve">, </w:t>
      </w:r>
      <w:r w:rsidRPr="0050651B">
        <w:rPr>
          <w:rFonts w:ascii="Consolas" w:hAnsi="Consolas"/>
          <w:color w:val="0099FF"/>
          <w:lang w:val="en-US"/>
        </w:rPr>
        <w:t>column2</w:t>
      </w:r>
      <w:r w:rsidRPr="0050651B">
        <w:rPr>
          <w:rFonts w:ascii="Consolas" w:hAnsi="Consolas"/>
          <w:lang w:val="en-US"/>
        </w:rPr>
        <w:t>, ...</w:t>
      </w:r>
    </w:p>
    <w:p w14:paraId="0B9F977B" w14:textId="2A155B97" w:rsidR="000E6EF3" w:rsidRPr="0050651B" w:rsidRDefault="00FC34A6" w:rsidP="000E6EF3">
      <w:pPr>
        <w:spacing w:line="276" w:lineRule="auto"/>
        <w:ind w:left="2832" w:firstLine="0"/>
        <w:rPr>
          <w:rFonts w:ascii="Consolas" w:hAnsi="Consolas"/>
          <w:lang w:val="en-US"/>
        </w:rPr>
      </w:pPr>
      <w:r w:rsidRPr="0050651B">
        <w:rPr>
          <w:rFonts w:ascii="Consolas" w:hAnsi="Consolas"/>
          <w:color w:val="0066FF"/>
          <w:lang w:val="en-US"/>
        </w:rPr>
        <w:t>FROM</w:t>
      </w:r>
      <w:r w:rsidRPr="0050651B">
        <w:rPr>
          <w:rFonts w:ascii="Consolas" w:hAnsi="Consolas"/>
          <w:lang w:val="en-US"/>
        </w:rPr>
        <w:t xml:space="preserve"> </w:t>
      </w:r>
      <w:proofErr w:type="spellStart"/>
      <w:r w:rsidR="000E6EF3" w:rsidRPr="0050651B">
        <w:rPr>
          <w:rFonts w:ascii="Consolas" w:hAnsi="Consolas"/>
          <w:color w:val="0099FF"/>
          <w:lang w:val="en-US"/>
        </w:rPr>
        <w:t>table_name</w:t>
      </w:r>
      <w:proofErr w:type="spellEnd"/>
    </w:p>
    <w:p w14:paraId="794F486E" w14:textId="51C8176E" w:rsidR="00FC34A6" w:rsidRPr="000E6EF3" w:rsidRDefault="00FC34A6" w:rsidP="000E6EF3">
      <w:pPr>
        <w:spacing w:line="276" w:lineRule="auto"/>
        <w:ind w:left="2832" w:firstLine="0"/>
        <w:rPr>
          <w:rFonts w:ascii="Consolas" w:hAnsi="Consolas"/>
        </w:rPr>
      </w:pPr>
      <w:r w:rsidRPr="000E6EF3">
        <w:rPr>
          <w:rFonts w:ascii="Consolas" w:hAnsi="Consolas"/>
          <w:color w:val="FF9933"/>
        </w:rPr>
        <w:t>[</w:t>
      </w:r>
      <w:r w:rsidRPr="000E6EF3">
        <w:rPr>
          <w:rFonts w:ascii="Consolas" w:hAnsi="Consolas"/>
          <w:color w:val="0066FF"/>
        </w:rPr>
        <w:t>WHERE</w:t>
      </w:r>
      <w:r w:rsidRPr="000E6EF3">
        <w:rPr>
          <w:rFonts w:ascii="Consolas" w:hAnsi="Consolas"/>
        </w:rPr>
        <w:t xml:space="preserve"> </w:t>
      </w:r>
      <w:proofErr w:type="spellStart"/>
      <w:r w:rsidRPr="000E6EF3">
        <w:rPr>
          <w:rFonts w:ascii="Consolas" w:hAnsi="Consolas"/>
          <w:color w:val="0099FF"/>
        </w:rPr>
        <w:t>condi</w:t>
      </w:r>
      <w:r w:rsidR="000E6EF3" w:rsidRPr="000E6EF3">
        <w:rPr>
          <w:rFonts w:ascii="Consolas" w:hAnsi="Consolas"/>
          <w:color w:val="0099FF"/>
        </w:rPr>
        <w:t>tions</w:t>
      </w:r>
      <w:proofErr w:type="spellEnd"/>
      <w:r w:rsidRPr="000E6EF3">
        <w:rPr>
          <w:rFonts w:ascii="Consolas" w:hAnsi="Consolas"/>
          <w:color w:val="FF9933"/>
        </w:rPr>
        <w:t>]</w:t>
      </w:r>
      <w:r w:rsidRPr="000E6EF3">
        <w:rPr>
          <w:rFonts w:ascii="Consolas" w:hAnsi="Consolas"/>
        </w:rPr>
        <w:t xml:space="preserve">; </w:t>
      </w:r>
    </w:p>
    <w:p w14:paraId="28203DAA" w14:textId="77777777" w:rsidR="00CC258B" w:rsidRPr="00CC258B" w:rsidRDefault="00CC258B" w:rsidP="00CC258B">
      <w:pPr>
        <w:ind w:firstLine="0"/>
        <w:rPr>
          <w:sz w:val="12"/>
          <w:szCs w:val="12"/>
        </w:rPr>
      </w:pPr>
    </w:p>
    <w:p w14:paraId="719A8CB5" w14:textId="5B7DE3EE" w:rsidR="00FC34A6" w:rsidRPr="00FC34A6" w:rsidRDefault="00FC34A6" w:rsidP="00E70B8C">
      <w:pPr>
        <w:pStyle w:val="ListParagraph"/>
        <w:numPr>
          <w:ilvl w:val="1"/>
          <w:numId w:val="25"/>
        </w:numPr>
      </w:pPr>
      <w:r w:rsidRPr="000E6EF3">
        <w:rPr>
          <w:b/>
          <w:i/>
        </w:rPr>
        <w:t>OR REPLACE</w:t>
      </w:r>
      <w:r w:rsidRPr="00FC34A6">
        <w:t xml:space="preserve"> es opcional y se utiliza para reemplazar una vista existente con </w:t>
      </w:r>
      <w:r w:rsidR="000E6EF3">
        <w:t>el</w:t>
      </w:r>
      <w:r w:rsidRPr="00FC34A6">
        <w:t xml:space="preserve"> </w:t>
      </w:r>
      <w:r w:rsidR="000E6EF3" w:rsidRPr="00FC34A6">
        <w:t>mismo nombre</w:t>
      </w:r>
      <w:r w:rsidRPr="00FC34A6">
        <w:t xml:space="preserve"> si ya existe.</w:t>
      </w:r>
    </w:p>
    <w:p w14:paraId="5114F98F" w14:textId="40450CB8" w:rsidR="00FC34A6" w:rsidRPr="00FC34A6" w:rsidRDefault="000E6EF3" w:rsidP="00E70B8C">
      <w:pPr>
        <w:pStyle w:val="ListParagraph"/>
        <w:numPr>
          <w:ilvl w:val="1"/>
          <w:numId w:val="25"/>
        </w:numPr>
      </w:pPr>
      <w:proofErr w:type="spellStart"/>
      <w:r w:rsidRPr="000E6EF3">
        <w:rPr>
          <w:b/>
          <w:i/>
        </w:rPr>
        <w:t>view_name</w:t>
      </w:r>
      <w:proofErr w:type="spellEnd"/>
      <w:r w:rsidR="00FC34A6" w:rsidRPr="00FC34A6">
        <w:t xml:space="preserve"> es el nombre que </w:t>
      </w:r>
      <w:r>
        <w:t>se le va a asignar a</w:t>
      </w:r>
      <w:r w:rsidR="00FC34A6" w:rsidRPr="00FC34A6">
        <w:t xml:space="preserve"> la vista.</w:t>
      </w:r>
    </w:p>
    <w:p w14:paraId="2CB6BBE4" w14:textId="0FD7CBF7" w:rsidR="00FC34A6" w:rsidRPr="00FC34A6" w:rsidRDefault="00FC34A6" w:rsidP="00E70B8C">
      <w:pPr>
        <w:pStyle w:val="ListParagraph"/>
        <w:numPr>
          <w:ilvl w:val="1"/>
          <w:numId w:val="25"/>
        </w:numPr>
      </w:pPr>
      <w:r w:rsidRPr="000E6EF3">
        <w:rPr>
          <w:b/>
          <w:i/>
        </w:rPr>
        <w:lastRenderedPageBreak/>
        <w:t>column1, column2, ...</w:t>
      </w:r>
      <w:r w:rsidRPr="00FC34A6">
        <w:t xml:space="preserve"> son las columnas </w:t>
      </w:r>
      <w:r w:rsidR="000E6EF3">
        <w:t>q</w:t>
      </w:r>
      <w:r w:rsidRPr="00FC34A6">
        <w:t xml:space="preserve">ue </w:t>
      </w:r>
      <w:r w:rsidR="000E6EF3">
        <w:t xml:space="preserve">se </w:t>
      </w:r>
      <w:r w:rsidRPr="00FC34A6">
        <w:t>desea</w:t>
      </w:r>
      <w:r w:rsidR="000E6EF3">
        <w:t>n</w:t>
      </w:r>
      <w:r w:rsidRPr="00FC34A6">
        <w:t xml:space="preserve"> incluir en la vista.</w:t>
      </w:r>
    </w:p>
    <w:p w14:paraId="7952E49A" w14:textId="4C01A76C" w:rsidR="00FC34A6" w:rsidRPr="00FC34A6" w:rsidRDefault="000E6EF3" w:rsidP="00E70B8C">
      <w:pPr>
        <w:pStyle w:val="ListParagraph"/>
        <w:numPr>
          <w:ilvl w:val="1"/>
          <w:numId w:val="25"/>
        </w:numPr>
      </w:pPr>
      <w:proofErr w:type="spellStart"/>
      <w:r w:rsidRPr="000E6EF3">
        <w:rPr>
          <w:b/>
          <w:i/>
        </w:rPr>
        <w:t>table_name</w:t>
      </w:r>
      <w:proofErr w:type="spellEnd"/>
      <w:r w:rsidR="00FC34A6" w:rsidRPr="00FC34A6">
        <w:t xml:space="preserve"> es </w:t>
      </w:r>
      <w:r>
        <w:t xml:space="preserve">el nombre de </w:t>
      </w:r>
      <w:r w:rsidR="00FC34A6" w:rsidRPr="00FC34A6">
        <w:t>la tabla de la cual se creará la vista.</w:t>
      </w:r>
    </w:p>
    <w:p w14:paraId="7C18F2C9" w14:textId="183493B2" w:rsidR="00FC34A6" w:rsidRDefault="00FC34A6" w:rsidP="00E70B8C">
      <w:pPr>
        <w:pStyle w:val="ListParagraph"/>
        <w:numPr>
          <w:ilvl w:val="1"/>
          <w:numId w:val="25"/>
        </w:numPr>
      </w:pPr>
      <w:r w:rsidRPr="000E6EF3">
        <w:rPr>
          <w:b/>
          <w:i/>
        </w:rPr>
        <w:t>WHERE</w:t>
      </w:r>
      <w:r w:rsidRPr="00FC34A6">
        <w:t xml:space="preserve"> </w:t>
      </w:r>
      <w:r w:rsidR="000E6EF3">
        <w:t xml:space="preserve">son </w:t>
      </w:r>
      <w:r w:rsidRPr="00FC34A6">
        <w:t xml:space="preserve">condiciones opcionales que </w:t>
      </w:r>
      <w:r w:rsidR="000E6EF3">
        <w:t xml:space="preserve">se </w:t>
      </w:r>
      <w:r w:rsidRPr="00FC34A6">
        <w:t>puede</w:t>
      </w:r>
      <w:r w:rsidR="000E6EF3">
        <w:t>n</w:t>
      </w:r>
      <w:r w:rsidRPr="00FC34A6">
        <w:t xml:space="preserve"> aplicar para filtrar los datos en la vista.</w:t>
      </w:r>
    </w:p>
    <w:p w14:paraId="585CC925" w14:textId="77777777" w:rsidR="00E70B8C" w:rsidRPr="000E6EF3" w:rsidRDefault="00E70B8C" w:rsidP="00E70B8C">
      <w:pPr>
        <w:ind w:firstLine="0"/>
        <w:rPr>
          <w:sz w:val="12"/>
          <w:szCs w:val="12"/>
        </w:rPr>
      </w:pPr>
    </w:p>
    <w:p w14:paraId="46327D21" w14:textId="3ADCDEC6" w:rsidR="00FC34A6" w:rsidRDefault="00FC34A6" w:rsidP="00E70B8C">
      <w:pPr>
        <w:pStyle w:val="ListParagraph"/>
        <w:numPr>
          <w:ilvl w:val="0"/>
          <w:numId w:val="30"/>
        </w:numPr>
      </w:pPr>
      <w:r w:rsidRPr="00E70B8C">
        <w:rPr>
          <w:b/>
          <w:bCs/>
        </w:rPr>
        <w:t>Borrado de Vistas:</w:t>
      </w:r>
      <w:r w:rsidR="00E70B8C">
        <w:t xml:space="preserve"> </w:t>
      </w:r>
      <w:r w:rsidRPr="00FC34A6">
        <w:t xml:space="preserve">Para borrar una vista en Oracle, se utiliza la sentencia </w:t>
      </w:r>
      <w:r w:rsidRPr="00E70B8C">
        <w:rPr>
          <w:b/>
          <w:bCs/>
          <w:i/>
          <w:iCs/>
        </w:rPr>
        <w:t>SQL DROP VIEW</w:t>
      </w:r>
      <w:r w:rsidRPr="00FC34A6">
        <w:t>. Aquí está la sintaxis básica:</w:t>
      </w:r>
    </w:p>
    <w:p w14:paraId="37566136" w14:textId="77777777" w:rsidR="00E70B8C" w:rsidRPr="00E70B8C" w:rsidRDefault="00E70B8C" w:rsidP="00E70B8C">
      <w:pPr>
        <w:ind w:firstLine="0"/>
        <w:rPr>
          <w:sz w:val="12"/>
          <w:szCs w:val="12"/>
        </w:rPr>
      </w:pPr>
    </w:p>
    <w:p w14:paraId="2D610C79" w14:textId="58910ED1" w:rsidR="00FC34A6" w:rsidRPr="000E6EF3" w:rsidRDefault="00FC34A6" w:rsidP="000E6EF3">
      <w:pPr>
        <w:ind w:left="2835" w:firstLine="0"/>
        <w:rPr>
          <w:rFonts w:ascii="Consolas" w:hAnsi="Consolas"/>
        </w:rPr>
      </w:pPr>
      <w:r w:rsidRPr="000E6EF3">
        <w:rPr>
          <w:rFonts w:ascii="Consolas" w:hAnsi="Consolas"/>
          <w:color w:val="0066FF"/>
        </w:rPr>
        <w:t xml:space="preserve">DROP VIEW </w:t>
      </w:r>
      <w:proofErr w:type="spellStart"/>
      <w:r w:rsidR="000E6EF3" w:rsidRPr="000E6EF3">
        <w:rPr>
          <w:rFonts w:ascii="Consolas" w:hAnsi="Consolas"/>
          <w:color w:val="0099FF"/>
          <w:lang w:val="en-US"/>
        </w:rPr>
        <w:t>view_name</w:t>
      </w:r>
      <w:proofErr w:type="spellEnd"/>
      <w:r w:rsidRPr="000E6EF3">
        <w:rPr>
          <w:rFonts w:ascii="Consolas" w:hAnsi="Consolas"/>
        </w:rPr>
        <w:t xml:space="preserve">; </w:t>
      </w:r>
    </w:p>
    <w:p w14:paraId="65CB107D" w14:textId="77777777" w:rsidR="006624CA" w:rsidRPr="00A33C91" w:rsidRDefault="006624CA" w:rsidP="00A33C91">
      <w:pPr>
        <w:ind w:firstLine="0"/>
        <w:rPr>
          <w:sz w:val="12"/>
          <w:szCs w:val="12"/>
        </w:rPr>
      </w:pPr>
    </w:p>
    <w:p w14:paraId="7F284429" w14:textId="35C11DC8" w:rsidR="00FC34A6" w:rsidRPr="00FC34A6" w:rsidRDefault="000E6EF3" w:rsidP="006624CA">
      <w:pPr>
        <w:pStyle w:val="ListParagraph"/>
        <w:numPr>
          <w:ilvl w:val="0"/>
          <w:numId w:val="31"/>
        </w:numPr>
        <w:ind w:left="2163"/>
      </w:pPr>
      <w:proofErr w:type="spellStart"/>
      <w:r w:rsidRPr="000E6EF3">
        <w:rPr>
          <w:b/>
          <w:i/>
        </w:rPr>
        <w:t>view_name</w:t>
      </w:r>
      <w:proofErr w:type="spellEnd"/>
      <w:r w:rsidRPr="00FC34A6">
        <w:t xml:space="preserve"> </w:t>
      </w:r>
      <w:r w:rsidR="00A33C91">
        <w:t xml:space="preserve">es </w:t>
      </w:r>
      <w:r w:rsidR="000B61AB">
        <w:t>el</w:t>
      </w:r>
      <w:r>
        <w:t xml:space="preserve"> nombre</w:t>
      </w:r>
      <w:r w:rsidR="00A33C91">
        <w:t xml:space="preserve"> </w:t>
      </w:r>
      <w:r w:rsidR="00FC34A6" w:rsidRPr="00FC34A6">
        <w:t>de la vista que</w:t>
      </w:r>
      <w:r w:rsidR="00A33C91">
        <w:t xml:space="preserve"> se</w:t>
      </w:r>
      <w:r w:rsidR="00FC34A6" w:rsidRPr="00FC34A6">
        <w:t xml:space="preserve"> desea eliminar.</w:t>
      </w:r>
    </w:p>
    <w:p w14:paraId="3FE59D2B" w14:textId="77777777" w:rsidR="000E6EF3" w:rsidRPr="000E6EF3" w:rsidRDefault="000E6EF3" w:rsidP="000E6EF3">
      <w:pPr>
        <w:ind w:left="1083" w:firstLine="0"/>
        <w:rPr>
          <w:sz w:val="12"/>
          <w:szCs w:val="12"/>
        </w:rPr>
      </w:pPr>
    </w:p>
    <w:p w14:paraId="1E788F9B" w14:textId="5FFD9C1C" w:rsidR="00EC40A1" w:rsidRDefault="00FC34A6" w:rsidP="000E6EF3">
      <w:pPr>
        <w:ind w:left="1083" w:firstLine="0"/>
      </w:pPr>
      <w:r w:rsidRPr="00FC34A6">
        <w:t xml:space="preserve">Es importante tener en cuenta </w:t>
      </w:r>
      <w:r w:rsidR="000B61AB" w:rsidRPr="00FC34A6">
        <w:t>que,</w:t>
      </w:r>
      <w:r w:rsidRPr="00FC34A6">
        <w:t xml:space="preserve"> al borrar una vista, solo se elimina la definición de la vista y no los datos subyacentes en las tablas.</w:t>
      </w:r>
    </w:p>
    <w:p w14:paraId="3CC59975" w14:textId="77777777" w:rsidR="00A33C91" w:rsidRPr="000E6EF3" w:rsidRDefault="00A33C91" w:rsidP="000E6EF3">
      <w:pPr>
        <w:ind w:firstLine="0"/>
        <w:rPr>
          <w:sz w:val="12"/>
          <w:szCs w:val="12"/>
        </w:rPr>
      </w:pPr>
    </w:p>
    <w:p w14:paraId="58E333AD" w14:textId="79386656" w:rsidR="007058AD" w:rsidRPr="005527DE" w:rsidRDefault="00EE292C" w:rsidP="0085309B">
      <w:pPr>
        <w:pStyle w:val="ListParagraph"/>
        <w:numPr>
          <w:ilvl w:val="0"/>
          <w:numId w:val="17"/>
        </w:numPr>
        <w:rPr>
          <w:b/>
          <w:bCs/>
        </w:rPr>
      </w:pPr>
      <w:r w:rsidRPr="00E86D95">
        <w:t>¿Cuáles son las restricciones de las vistas en ORACLE?</w:t>
      </w:r>
    </w:p>
    <w:p w14:paraId="4F9609F5" w14:textId="77777777" w:rsidR="00182032" w:rsidRDefault="005527DE" w:rsidP="00182032">
      <w:pPr>
        <w:pStyle w:val="ListParagraph"/>
        <w:ind w:left="1080" w:firstLine="0"/>
      </w:pPr>
      <w:r w:rsidRPr="005527DE">
        <w:rPr>
          <w:b/>
          <w:bCs/>
        </w:rPr>
        <w:t>R/</w:t>
      </w:r>
      <w:r>
        <w:t xml:space="preserve"> </w:t>
      </w:r>
      <w:r w:rsidR="00182032">
        <w:t>En Oracle, las vistas son objetos de base de datos que ofrecen una representación lógica de los datos almacenados en una o más tablas. Aunque las vistas pueden proporcionar una forma conveniente de acceder y manipular datos, están sujetas a ciertas restricciones que deben tenerse en cuenta al diseñarlas y utilizarlas. Algunas de las restricciones más importantes de las vistas en Oracle son:</w:t>
      </w:r>
    </w:p>
    <w:p w14:paraId="52C0D174" w14:textId="77777777" w:rsidR="00182032" w:rsidRPr="00182032" w:rsidRDefault="00182032" w:rsidP="00182032">
      <w:pPr>
        <w:pStyle w:val="ListParagraph"/>
        <w:ind w:left="1080" w:firstLine="0"/>
        <w:rPr>
          <w:sz w:val="12"/>
          <w:szCs w:val="12"/>
        </w:rPr>
      </w:pPr>
    </w:p>
    <w:p w14:paraId="1A8F336D" w14:textId="4EAAD446" w:rsidR="00182032" w:rsidRDefault="00182032" w:rsidP="00182032">
      <w:pPr>
        <w:pStyle w:val="ListParagraph"/>
        <w:numPr>
          <w:ilvl w:val="0"/>
          <w:numId w:val="36"/>
        </w:numPr>
      </w:pPr>
      <w:r w:rsidRPr="00182032">
        <w:rPr>
          <w:b/>
        </w:rPr>
        <w:t>Restricciones de Modificación Directa:</w:t>
      </w:r>
      <w:r>
        <w:t xml:space="preserve"> Las vistas no pueden ser modificadas directamente si contienen lo siguiente:</w:t>
      </w:r>
    </w:p>
    <w:p w14:paraId="0A9E6E9B" w14:textId="77777777" w:rsidR="00182032" w:rsidRPr="00182032" w:rsidRDefault="00182032" w:rsidP="00182032">
      <w:pPr>
        <w:pStyle w:val="ListParagraph"/>
        <w:ind w:left="1800" w:firstLine="0"/>
        <w:rPr>
          <w:sz w:val="12"/>
          <w:szCs w:val="12"/>
        </w:rPr>
      </w:pPr>
    </w:p>
    <w:p w14:paraId="02B493F9" w14:textId="1A406E42" w:rsidR="00182032" w:rsidRDefault="00182032" w:rsidP="00182032">
      <w:pPr>
        <w:pStyle w:val="ListParagraph"/>
        <w:numPr>
          <w:ilvl w:val="0"/>
          <w:numId w:val="37"/>
        </w:numPr>
      </w:pPr>
      <w:r>
        <w:t xml:space="preserve">Funciones de grupo como </w:t>
      </w:r>
      <w:r w:rsidRPr="00182032">
        <w:rPr>
          <w:b/>
          <w:i/>
        </w:rPr>
        <w:t>SUM</w:t>
      </w:r>
      <w:r>
        <w:t xml:space="preserve">, </w:t>
      </w:r>
      <w:r w:rsidRPr="00182032">
        <w:rPr>
          <w:b/>
          <w:i/>
        </w:rPr>
        <w:t>COUNT</w:t>
      </w:r>
      <w:r>
        <w:t xml:space="preserve">, </w:t>
      </w:r>
      <w:r w:rsidRPr="00182032">
        <w:rPr>
          <w:b/>
          <w:i/>
        </w:rPr>
        <w:t>AVG</w:t>
      </w:r>
      <w:r>
        <w:t>, etc.</w:t>
      </w:r>
    </w:p>
    <w:p w14:paraId="649D73D9" w14:textId="1C523ED0" w:rsidR="00182032" w:rsidRDefault="00182032" w:rsidP="00182032">
      <w:pPr>
        <w:pStyle w:val="ListParagraph"/>
        <w:numPr>
          <w:ilvl w:val="0"/>
          <w:numId w:val="37"/>
        </w:numPr>
      </w:pPr>
      <w:r>
        <w:t xml:space="preserve">Funciones de agregado como </w:t>
      </w:r>
      <w:r w:rsidRPr="00182032">
        <w:rPr>
          <w:b/>
          <w:i/>
        </w:rPr>
        <w:t>MIN</w:t>
      </w:r>
      <w:r>
        <w:t xml:space="preserve"> y </w:t>
      </w:r>
      <w:r w:rsidRPr="00182032">
        <w:rPr>
          <w:b/>
          <w:i/>
        </w:rPr>
        <w:t>MAX</w:t>
      </w:r>
      <w:r w:rsidRPr="00182032">
        <w:t>.</w:t>
      </w:r>
    </w:p>
    <w:p w14:paraId="2BB3CAB2" w14:textId="238E11EC" w:rsidR="00182032" w:rsidRPr="0050651B" w:rsidRDefault="00182032" w:rsidP="00D56107">
      <w:pPr>
        <w:pStyle w:val="ListParagraph"/>
        <w:numPr>
          <w:ilvl w:val="0"/>
          <w:numId w:val="37"/>
        </w:numPr>
        <w:rPr>
          <w:lang w:val="en-US"/>
        </w:rPr>
      </w:pPr>
      <w:proofErr w:type="spellStart"/>
      <w:r w:rsidRPr="0050651B">
        <w:rPr>
          <w:lang w:val="en-US"/>
        </w:rPr>
        <w:t>Operaciones</w:t>
      </w:r>
      <w:proofErr w:type="spellEnd"/>
      <w:r w:rsidRPr="0050651B">
        <w:rPr>
          <w:lang w:val="en-US"/>
        </w:rPr>
        <w:t xml:space="preserve"> </w:t>
      </w:r>
      <w:r w:rsidRPr="0050651B">
        <w:rPr>
          <w:b/>
          <w:i/>
          <w:lang w:val="en-US"/>
        </w:rPr>
        <w:t>DISTINCT</w:t>
      </w:r>
      <w:r w:rsidRPr="0050651B">
        <w:rPr>
          <w:lang w:val="en-US"/>
        </w:rPr>
        <w:t xml:space="preserve">, </w:t>
      </w:r>
      <w:r w:rsidRPr="0050651B">
        <w:rPr>
          <w:b/>
          <w:i/>
          <w:lang w:val="en-US"/>
        </w:rPr>
        <w:t>GROUP BY</w:t>
      </w:r>
      <w:r w:rsidRPr="0050651B">
        <w:rPr>
          <w:lang w:val="en-US"/>
        </w:rPr>
        <w:t xml:space="preserve">, </w:t>
      </w:r>
      <w:r w:rsidRPr="0050651B">
        <w:rPr>
          <w:b/>
          <w:i/>
          <w:lang w:val="en-US"/>
        </w:rPr>
        <w:t>CONNECT BY</w:t>
      </w:r>
      <w:r w:rsidRPr="0050651B">
        <w:rPr>
          <w:lang w:val="en-US"/>
        </w:rPr>
        <w:t>.</w:t>
      </w:r>
    </w:p>
    <w:p w14:paraId="20B2A7A9" w14:textId="77777777" w:rsidR="00182032" w:rsidRDefault="00182032" w:rsidP="00182032">
      <w:pPr>
        <w:pStyle w:val="ListParagraph"/>
        <w:numPr>
          <w:ilvl w:val="0"/>
          <w:numId w:val="37"/>
        </w:numPr>
      </w:pPr>
      <w:proofErr w:type="spellStart"/>
      <w:r>
        <w:t>Pseudocolumnas</w:t>
      </w:r>
      <w:proofErr w:type="spellEnd"/>
      <w:r>
        <w:t xml:space="preserve"> (</w:t>
      </w:r>
      <w:r w:rsidRPr="00182032">
        <w:rPr>
          <w:b/>
          <w:i/>
        </w:rPr>
        <w:t>ROWNUM</w:t>
      </w:r>
      <w:r>
        <w:t xml:space="preserve">, </w:t>
      </w:r>
      <w:r w:rsidRPr="00182032">
        <w:rPr>
          <w:b/>
          <w:i/>
        </w:rPr>
        <w:t>ROWID</w:t>
      </w:r>
      <w:r>
        <w:t>).</w:t>
      </w:r>
    </w:p>
    <w:p w14:paraId="73CC60C4" w14:textId="77777777" w:rsidR="00182032" w:rsidRPr="00182032" w:rsidRDefault="00182032" w:rsidP="00182032">
      <w:pPr>
        <w:ind w:left="1440" w:firstLine="0"/>
        <w:rPr>
          <w:sz w:val="12"/>
          <w:szCs w:val="12"/>
        </w:rPr>
      </w:pPr>
    </w:p>
    <w:p w14:paraId="24455224" w14:textId="24855B42" w:rsidR="00182032" w:rsidRDefault="00182032" w:rsidP="00182032">
      <w:pPr>
        <w:ind w:left="1757" w:firstLine="0"/>
      </w:pPr>
      <w:r>
        <w:t>Sin embargo, se pueden actualizar a través de la vista si cumplen con ciertos criterios, como tener una clave primaria definida o ser vista de una sola tabla.</w:t>
      </w:r>
    </w:p>
    <w:p w14:paraId="1DDAA64A" w14:textId="6951FE0E" w:rsidR="00182032" w:rsidRDefault="00182032" w:rsidP="00182032">
      <w:pPr>
        <w:pStyle w:val="ListParagraph"/>
        <w:numPr>
          <w:ilvl w:val="0"/>
          <w:numId w:val="38"/>
        </w:numPr>
      </w:pPr>
      <w:r w:rsidRPr="00182032">
        <w:rPr>
          <w:b/>
        </w:rPr>
        <w:lastRenderedPageBreak/>
        <w:t>Restricciones de DML (</w:t>
      </w:r>
      <w:r w:rsidRPr="00182032">
        <w:rPr>
          <w:b/>
          <w:i/>
        </w:rPr>
        <w:t xml:space="preserve">Data </w:t>
      </w:r>
      <w:proofErr w:type="spellStart"/>
      <w:r w:rsidRPr="00182032">
        <w:rPr>
          <w:b/>
          <w:i/>
        </w:rPr>
        <w:t>Manipulation</w:t>
      </w:r>
      <w:proofErr w:type="spellEnd"/>
      <w:r w:rsidRPr="00182032">
        <w:rPr>
          <w:b/>
          <w:i/>
        </w:rPr>
        <w:t xml:space="preserve"> </w:t>
      </w:r>
      <w:proofErr w:type="spellStart"/>
      <w:r w:rsidRPr="00182032">
        <w:rPr>
          <w:b/>
          <w:i/>
        </w:rPr>
        <w:t>Language</w:t>
      </w:r>
      <w:proofErr w:type="spellEnd"/>
      <w:r w:rsidRPr="00182032">
        <w:rPr>
          <w:b/>
        </w:rPr>
        <w:t>):</w:t>
      </w:r>
      <w:r>
        <w:t xml:space="preserve"> Las operaciones de modificación (</w:t>
      </w:r>
      <w:r w:rsidRPr="00182032">
        <w:rPr>
          <w:b/>
          <w:i/>
        </w:rPr>
        <w:t>INSERT, UPDATE, DELETE</w:t>
      </w:r>
      <w:r>
        <w:t>) en una vista están sujetas a ciertas restricciones, como:</w:t>
      </w:r>
    </w:p>
    <w:p w14:paraId="098C48BD" w14:textId="77777777" w:rsidR="00182032" w:rsidRPr="00182032" w:rsidRDefault="00182032" w:rsidP="00182032">
      <w:pPr>
        <w:pStyle w:val="ListParagraph"/>
        <w:ind w:left="1800" w:firstLine="0"/>
        <w:rPr>
          <w:sz w:val="12"/>
          <w:szCs w:val="12"/>
        </w:rPr>
      </w:pPr>
    </w:p>
    <w:p w14:paraId="36334E5C" w14:textId="77777777" w:rsidR="00182032" w:rsidRDefault="00182032" w:rsidP="00182032">
      <w:pPr>
        <w:pStyle w:val="ListParagraph"/>
        <w:numPr>
          <w:ilvl w:val="1"/>
          <w:numId w:val="38"/>
        </w:numPr>
        <w:ind w:left="2486"/>
      </w:pPr>
      <w:r>
        <w:t>La vista debe ser "actualizable", lo que significa que debe estar basada en una sola tabla o en una consulta SQL que se pueda mapear de manera unívoca a una sola tabla.</w:t>
      </w:r>
    </w:p>
    <w:p w14:paraId="39A2473F" w14:textId="77777777" w:rsidR="00182032" w:rsidRDefault="00182032" w:rsidP="00182032">
      <w:pPr>
        <w:pStyle w:val="ListParagraph"/>
        <w:numPr>
          <w:ilvl w:val="1"/>
          <w:numId w:val="38"/>
        </w:numPr>
        <w:ind w:left="2486"/>
      </w:pPr>
      <w:r>
        <w:t>No puede contener expresiones complejas, subconsultas correlacionadas, uniones externas, etc.</w:t>
      </w:r>
    </w:p>
    <w:p w14:paraId="223ED7AD" w14:textId="52D43F7C" w:rsidR="00182032" w:rsidRDefault="00182032" w:rsidP="00182032">
      <w:r w:rsidRPr="00182032">
        <w:rPr>
          <w:color w:val="FFFFFF" w:themeColor="background1"/>
          <w:sz w:val="12"/>
          <w:szCs w:val="12"/>
        </w:rPr>
        <w:t>.</w:t>
      </w:r>
      <w:r>
        <w:t xml:space="preserve"> </w:t>
      </w:r>
    </w:p>
    <w:p w14:paraId="68D8A3F2" w14:textId="329CA1A9" w:rsidR="00182032" w:rsidRPr="00182032" w:rsidRDefault="00182032" w:rsidP="00182032">
      <w:pPr>
        <w:pStyle w:val="ListParagraph"/>
        <w:numPr>
          <w:ilvl w:val="0"/>
          <w:numId w:val="38"/>
        </w:numPr>
      </w:pPr>
      <w:r w:rsidRPr="00182032">
        <w:rPr>
          <w:b/>
        </w:rPr>
        <w:t>Restricciones de Columnas Calculadas:</w:t>
      </w:r>
      <w:r>
        <w:t xml:space="preserve"> Las vistas no pueden contener columnas calculadas directamente en la definición de la vista. Sin embargo, pueden referirse a columnas calculadas en las tablas.</w:t>
      </w:r>
    </w:p>
    <w:p w14:paraId="29D77295" w14:textId="52BFD09F" w:rsidR="00182032" w:rsidRDefault="00182032" w:rsidP="00182032">
      <w:pPr>
        <w:pStyle w:val="ListParagraph"/>
        <w:numPr>
          <w:ilvl w:val="0"/>
          <w:numId w:val="38"/>
        </w:numPr>
      </w:pPr>
      <w:r w:rsidRPr="00182032">
        <w:rPr>
          <w:b/>
        </w:rPr>
        <w:t>Restricciones de Seguridad:</w:t>
      </w:r>
      <w:r>
        <w:t xml:space="preserve"> Las vistas heredan los permisos de las tablas subyacentes. Si un usuario no tiene permiso para acceder a una tabla subyacente, tampoco podrá acceder a la vista que hace referencia a esa tabla.</w:t>
      </w:r>
    </w:p>
    <w:p w14:paraId="4A3BF794" w14:textId="77777777" w:rsidR="00182032" w:rsidRDefault="00182032" w:rsidP="00182032">
      <w:pPr>
        <w:pStyle w:val="ListParagraph"/>
        <w:numPr>
          <w:ilvl w:val="0"/>
          <w:numId w:val="38"/>
        </w:numPr>
      </w:pPr>
      <w:r w:rsidRPr="00182032">
        <w:rPr>
          <w:b/>
        </w:rPr>
        <w:t>Restricciones de Referencia de Objeto:</w:t>
      </w:r>
      <w:r>
        <w:t xml:space="preserve"> Si se utiliza una vista en la definición de otra vista, ambas vistas deben existir al mismo tiempo. No se puede eliminar una vista si hay otra vista que hace referencia a ella.</w:t>
      </w:r>
    </w:p>
    <w:p w14:paraId="26133346" w14:textId="77777777" w:rsidR="000A61F3" w:rsidRDefault="00182032" w:rsidP="000A61F3">
      <w:pPr>
        <w:pStyle w:val="ListParagraph"/>
        <w:numPr>
          <w:ilvl w:val="0"/>
          <w:numId w:val="38"/>
        </w:numPr>
      </w:pPr>
      <w:r w:rsidRPr="00182032">
        <w:rPr>
          <w:b/>
        </w:rPr>
        <w:t>Restricciones de Operaciones DDL (</w:t>
      </w:r>
      <w:r w:rsidRPr="00182032">
        <w:rPr>
          <w:b/>
          <w:i/>
        </w:rPr>
        <w:t xml:space="preserve">Data </w:t>
      </w:r>
      <w:proofErr w:type="spellStart"/>
      <w:r w:rsidRPr="00182032">
        <w:rPr>
          <w:b/>
          <w:i/>
        </w:rPr>
        <w:t>Definition</w:t>
      </w:r>
      <w:proofErr w:type="spellEnd"/>
      <w:r w:rsidRPr="00182032">
        <w:rPr>
          <w:b/>
          <w:i/>
        </w:rPr>
        <w:t xml:space="preserve"> </w:t>
      </w:r>
      <w:proofErr w:type="spellStart"/>
      <w:r w:rsidRPr="00182032">
        <w:rPr>
          <w:b/>
          <w:i/>
        </w:rPr>
        <w:t>Language</w:t>
      </w:r>
      <w:proofErr w:type="spellEnd"/>
      <w:r w:rsidRPr="00182032">
        <w:rPr>
          <w:b/>
        </w:rPr>
        <w:t>):</w:t>
      </w:r>
      <w:r>
        <w:t xml:space="preserve"> No se pueden realizar ciertas </w:t>
      </w:r>
      <w:r w:rsidRPr="006034FE">
        <w:t>operaciones DDL</w:t>
      </w:r>
      <w:r>
        <w:t xml:space="preserve"> directamente en una vista, como modificar la estructura de la vista o eliminar una tabla subyacente mientras existe una vista que hace referencia a ella.</w:t>
      </w:r>
    </w:p>
    <w:p w14:paraId="6DB91778" w14:textId="6926C300" w:rsidR="00182032" w:rsidRDefault="00182032" w:rsidP="000A61F3">
      <w:pPr>
        <w:pStyle w:val="ListParagraph"/>
        <w:numPr>
          <w:ilvl w:val="0"/>
          <w:numId w:val="38"/>
        </w:numPr>
      </w:pPr>
      <w:r w:rsidRPr="000A61F3">
        <w:rPr>
          <w:b/>
        </w:rPr>
        <w:t>Restricciones de Dependencias:</w:t>
      </w:r>
      <w:r>
        <w:t xml:space="preserve"> Una vista no puede depender de una tabla temporal global. Además, las vistas de base de datos distribuidas tienen ciertas restricciones adicionales en términos de cómo se pueden definir y utilizar.</w:t>
      </w:r>
    </w:p>
    <w:p w14:paraId="70C63D2B" w14:textId="77777777" w:rsidR="00182032" w:rsidRPr="000A61F3" w:rsidRDefault="00182032" w:rsidP="00182032">
      <w:pPr>
        <w:pStyle w:val="ListParagraph"/>
        <w:ind w:left="1080" w:firstLine="0"/>
        <w:rPr>
          <w:sz w:val="12"/>
          <w:szCs w:val="12"/>
        </w:rPr>
      </w:pPr>
    </w:p>
    <w:p w14:paraId="168C85BC" w14:textId="00259C7A" w:rsidR="005527DE" w:rsidRPr="00E86D95" w:rsidRDefault="00182032" w:rsidP="00182032">
      <w:pPr>
        <w:pStyle w:val="ListParagraph"/>
        <w:ind w:left="1080" w:firstLine="0"/>
        <w:rPr>
          <w:b/>
          <w:bCs/>
        </w:rPr>
      </w:pPr>
      <w:r>
        <w:t xml:space="preserve">Estas son algunas de las restricciones más comunes que se aplican a las vistas en Oracle. Es importante tener en cuenta estas restricciones al diseñar </w:t>
      </w:r>
      <w:r>
        <w:lastRenderedPageBreak/>
        <w:t>y trabajar con vistas para evitar problemas y garantizar un funcionamiento adecuado del sistema.</w:t>
      </w:r>
    </w:p>
    <w:p w14:paraId="081B380A" w14:textId="77777777" w:rsidR="00EA7AC5" w:rsidRDefault="00EA7AC5" w:rsidP="0085309B">
      <w:pPr>
        <w:ind w:firstLine="0"/>
        <w:rPr>
          <w:rFonts w:eastAsiaTheme="majorEastAsia" w:cstheme="majorBidi"/>
          <w:b/>
          <w:bCs/>
          <w:szCs w:val="26"/>
        </w:rPr>
      </w:pPr>
    </w:p>
    <w:p w14:paraId="79B12DE2" w14:textId="42809133" w:rsidR="00B86E67" w:rsidRPr="005527DE" w:rsidRDefault="00EA7AC5" w:rsidP="005527DE">
      <w:pPr>
        <w:pStyle w:val="ListParagraph"/>
        <w:numPr>
          <w:ilvl w:val="0"/>
          <w:numId w:val="3"/>
        </w:numPr>
        <w:rPr>
          <w:b/>
          <w:bCs/>
        </w:rPr>
      </w:pPr>
      <w:r>
        <w:rPr>
          <w:b/>
          <w:bCs/>
        </w:rPr>
        <w:t xml:space="preserve">Modularidad </w:t>
      </w:r>
      <w:r w:rsidR="00B86E67">
        <w:rPr>
          <w:b/>
          <w:bCs/>
        </w:rPr>
        <w:t xml:space="preserve">– </w:t>
      </w:r>
      <w:r>
        <w:rPr>
          <w:b/>
          <w:bCs/>
        </w:rPr>
        <w:t>Paquete</w:t>
      </w:r>
      <w:r w:rsidR="00B86E67">
        <w:rPr>
          <w:b/>
          <w:bCs/>
        </w:rPr>
        <w:t>s</w:t>
      </w:r>
    </w:p>
    <w:p w14:paraId="5BC5E671" w14:textId="1C749923" w:rsidR="00EA7AC5" w:rsidRDefault="00EA7AC5" w:rsidP="0085309B">
      <w:pPr>
        <w:pStyle w:val="ListParagraph"/>
        <w:numPr>
          <w:ilvl w:val="0"/>
          <w:numId w:val="18"/>
        </w:numPr>
      </w:pPr>
      <w:r w:rsidRPr="00EA7AC5">
        <w:t>¿Para qué sirve un paquete?</w:t>
      </w:r>
    </w:p>
    <w:p w14:paraId="3E4A7C9B" w14:textId="435362BC" w:rsidR="006F3533" w:rsidRPr="0050651B" w:rsidRDefault="00E96E15" w:rsidP="000A61F3">
      <w:pPr>
        <w:ind w:left="1080" w:firstLine="0"/>
      </w:pPr>
      <w:r w:rsidRPr="006F3533">
        <w:rPr>
          <w:b/>
          <w:bCs/>
        </w:rPr>
        <w:t>R/</w:t>
      </w:r>
      <w:r w:rsidRPr="006F3533">
        <w:t xml:space="preserve"> </w:t>
      </w:r>
      <w:r w:rsidR="006F3533" w:rsidRPr="006F3533">
        <w:t xml:space="preserve">Un paquete en una BD es una </w:t>
      </w:r>
      <w:r w:rsidR="006F3533" w:rsidRPr="000A61F3">
        <w:rPr>
          <w:b/>
        </w:rPr>
        <w:t>colección lógica de objetos relacionados</w:t>
      </w:r>
      <w:r w:rsidR="006F3533" w:rsidRPr="006F3533">
        <w:t xml:space="preserve">, como procedimientos almacenados, funciones, tipos de datos definidos por el usuario y variables globales. Estos objetos están encapsulados en un solo contenedor lógico </w:t>
      </w:r>
      <w:r w:rsidR="000A61F3">
        <w:t>de</w:t>
      </w:r>
      <w:r w:rsidR="006F3533" w:rsidRPr="006F3533">
        <w:t xml:space="preserve"> la </w:t>
      </w:r>
      <w:r w:rsidR="000A61F3">
        <w:t xml:space="preserve">BD y son </w:t>
      </w:r>
      <w:r w:rsidR="006F3533" w:rsidRPr="006F3533">
        <w:t xml:space="preserve">una característica importante en sistemas de </w:t>
      </w:r>
      <w:r w:rsidR="000A61F3">
        <w:t>BD</w:t>
      </w:r>
      <w:r w:rsidR="006F3533" w:rsidRPr="006F3533">
        <w:t xml:space="preserve"> como </w:t>
      </w:r>
      <w:r w:rsidR="006F3533" w:rsidRPr="000A61F3">
        <w:rPr>
          <w:b/>
        </w:rPr>
        <w:t>Oracle, PL/SQL</w:t>
      </w:r>
      <w:r w:rsidR="006F3533" w:rsidRPr="006F3533">
        <w:t xml:space="preserve"> y otros sistemas de gestión de </w:t>
      </w:r>
      <w:r w:rsidR="000A61F3">
        <w:t>BD</w:t>
      </w:r>
      <w:r w:rsidR="006F3533" w:rsidRPr="006F3533">
        <w:t xml:space="preserve"> </w:t>
      </w:r>
      <w:r w:rsidR="006F3533" w:rsidRPr="000A61F3">
        <w:rPr>
          <w:b/>
        </w:rPr>
        <w:t>(DBMS).</w:t>
      </w:r>
      <w:r w:rsidR="000A61F3">
        <w:rPr>
          <w:b/>
        </w:rPr>
        <w:t xml:space="preserve"> </w:t>
      </w:r>
      <w:r w:rsidR="000A61F3">
        <w:t>A</w:t>
      </w:r>
      <w:r w:rsidR="006F3533" w:rsidRPr="006F3533">
        <w:t xml:space="preserve">lgunas razones importantes por las cuales se utilizan los paquetes </w:t>
      </w:r>
      <w:r w:rsidR="000A61F3">
        <w:t>son</w:t>
      </w:r>
      <w:r w:rsidR="000A61F3" w:rsidRPr="0050651B">
        <w:t>:</w:t>
      </w:r>
    </w:p>
    <w:p w14:paraId="18843DD7" w14:textId="77777777" w:rsidR="000A61F3" w:rsidRPr="00412969" w:rsidRDefault="000A61F3" w:rsidP="006F3533">
      <w:pPr>
        <w:ind w:left="1080" w:firstLine="0"/>
        <w:rPr>
          <w:sz w:val="12"/>
          <w:szCs w:val="12"/>
        </w:rPr>
      </w:pPr>
    </w:p>
    <w:p w14:paraId="4A9B1150" w14:textId="77777777" w:rsidR="006F3533" w:rsidRPr="006F3533" w:rsidRDefault="006F3533" w:rsidP="000A61F3">
      <w:pPr>
        <w:pStyle w:val="ListParagraph"/>
        <w:numPr>
          <w:ilvl w:val="0"/>
          <w:numId w:val="39"/>
        </w:numPr>
      </w:pPr>
      <w:r w:rsidRPr="000A61F3">
        <w:rPr>
          <w:b/>
        </w:rPr>
        <w:t>Encapsulación y Modularidad:</w:t>
      </w:r>
      <w:r w:rsidRPr="006F3533">
        <w:t xml:space="preserve"> Los paquetes permiten agrupar lógicamente los objetos relacionados en un solo contenedor, lo que facilita su gestión y mantenimiento. Esto promueve </w:t>
      </w:r>
      <w:proofErr w:type="gramStart"/>
      <w:r w:rsidRPr="006F3533">
        <w:t>la modularidad</w:t>
      </w:r>
      <w:proofErr w:type="gramEnd"/>
      <w:r w:rsidRPr="006F3533">
        <w:t xml:space="preserve"> y facilita la comprensión del código.</w:t>
      </w:r>
    </w:p>
    <w:p w14:paraId="39F3FD15" w14:textId="77777777" w:rsidR="006F3533" w:rsidRPr="006F3533" w:rsidRDefault="006F3533" w:rsidP="000A61F3">
      <w:pPr>
        <w:pStyle w:val="ListParagraph"/>
        <w:numPr>
          <w:ilvl w:val="0"/>
          <w:numId w:val="39"/>
        </w:numPr>
      </w:pPr>
      <w:r w:rsidRPr="000A61F3">
        <w:rPr>
          <w:b/>
        </w:rPr>
        <w:t>Seguridad:</w:t>
      </w:r>
      <w:r w:rsidRPr="006F3533">
        <w:t xml:space="preserve"> Los paquetes pueden ocultar los detalles de implementación de los procedimientos y funciones almacenados, lo que limita el acceso directo a los objetos internos del paquete. Esto ayuda a proteger la integridad y la seguridad de los datos.</w:t>
      </w:r>
    </w:p>
    <w:p w14:paraId="6040F25B" w14:textId="77777777" w:rsidR="006F3533" w:rsidRPr="006F3533" w:rsidRDefault="006F3533" w:rsidP="000A61F3">
      <w:pPr>
        <w:pStyle w:val="ListParagraph"/>
        <w:numPr>
          <w:ilvl w:val="0"/>
          <w:numId w:val="39"/>
        </w:numPr>
      </w:pPr>
      <w:r w:rsidRPr="000A61F3">
        <w:rPr>
          <w:b/>
        </w:rPr>
        <w:t>Reutilización de Código:</w:t>
      </w:r>
      <w:r w:rsidRPr="006F3533">
        <w:t xml:space="preserve"> Al agrupar procedimientos y funciones relacionados en un paquete, se promueve la reutilización del código. Otros programas o procedimientos pueden llamar a los objetos del paquete sin necesidad de volver a escribir el código.</w:t>
      </w:r>
    </w:p>
    <w:p w14:paraId="369E8432" w14:textId="77777777" w:rsidR="006F3533" w:rsidRPr="006F3533" w:rsidRDefault="006F3533" w:rsidP="000A61F3">
      <w:pPr>
        <w:pStyle w:val="ListParagraph"/>
        <w:numPr>
          <w:ilvl w:val="0"/>
          <w:numId w:val="39"/>
        </w:numPr>
      </w:pPr>
      <w:r w:rsidRPr="000A61F3">
        <w:rPr>
          <w:b/>
        </w:rPr>
        <w:t>Mejor Rendimiento:</w:t>
      </w:r>
      <w:r w:rsidRPr="006F3533">
        <w:t xml:space="preserve"> Los paquetes pueden mejorar el rendimiento al reducir el tráfico de red y la sobrecarga del servidor. Esto se debe a que los objetos del paquete se almacenan en la base de datos una vez y se pueden reutilizar en múltiples llamadas, en lugar de enviar repetidamente el código al servidor.</w:t>
      </w:r>
    </w:p>
    <w:p w14:paraId="7A4244A8" w14:textId="77777777" w:rsidR="006F3533" w:rsidRDefault="006F3533" w:rsidP="000A61F3">
      <w:pPr>
        <w:pStyle w:val="ListParagraph"/>
        <w:numPr>
          <w:ilvl w:val="0"/>
          <w:numId w:val="39"/>
        </w:numPr>
      </w:pPr>
      <w:r w:rsidRPr="000A61F3">
        <w:rPr>
          <w:b/>
        </w:rPr>
        <w:t>Mantenimiento Simplificado:</w:t>
      </w:r>
      <w:r w:rsidRPr="006F3533">
        <w:t xml:space="preserve"> Los paquetes facilitan el mantenimiento del código al proporcionar un único punto de acceso y modificación para </w:t>
      </w:r>
      <w:r w:rsidRPr="006F3533">
        <w:lastRenderedPageBreak/>
        <w:t>los objetos relacionados. Esto ayuda a garantizar la coherencia y la consistencia en toda la aplicación.</w:t>
      </w:r>
    </w:p>
    <w:p w14:paraId="5C97B6B0" w14:textId="77777777" w:rsidR="000A61F3" w:rsidRPr="000A61F3" w:rsidRDefault="000A61F3" w:rsidP="000A61F3">
      <w:pPr>
        <w:rPr>
          <w:sz w:val="12"/>
          <w:szCs w:val="12"/>
        </w:rPr>
      </w:pPr>
    </w:p>
    <w:p w14:paraId="465DEDB2" w14:textId="03741A2C" w:rsidR="00B86E67" w:rsidRDefault="006F3533" w:rsidP="000A61F3">
      <w:pPr>
        <w:ind w:left="1083" w:firstLine="0"/>
      </w:pPr>
      <w:r w:rsidRPr="006F3533">
        <w:t>En resumen, los paquetes son una herramienta poderosa en las</w:t>
      </w:r>
      <w:r w:rsidR="000A61F3">
        <w:t xml:space="preserve"> BD</w:t>
      </w:r>
      <w:r w:rsidRPr="006F3533">
        <w:t xml:space="preserve"> que facilitan la organización, la seguridad, la reutilización y el mantenimiento del código, lo que contribuye a la eficiencia y la escalabilidad de las aplicaciones basadas en </w:t>
      </w:r>
      <w:r w:rsidR="000A61F3">
        <w:t>BD</w:t>
      </w:r>
      <w:r w:rsidRPr="006F3533">
        <w:t>.</w:t>
      </w:r>
    </w:p>
    <w:p w14:paraId="7266BF8E" w14:textId="77777777" w:rsidR="00E96E15" w:rsidRPr="00E96E15" w:rsidRDefault="00E96E15" w:rsidP="0085309B">
      <w:pPr>
        <w:pStyle w:val="ListParagraph"/>
        <w:ind w:left="1080" w:firstLine="0"/>
        <w:rPr>
          <w:sz w:val="12"/>
          <w:szCs w:val="12"/>
        </w:rPr>
      </w:pPr>
    </w:p>
    <w:p w14:paraId="24561533" w14:textId="2781D268" w:rsidR="00EA7AC5" w:rsidRDefault="00EA7AC5" w:rsidP="0085309B">
      <w:pPr>
        <w:pStyle w:val="ListParagraph"/>
        <w:numPr>
          <w:ilvl w:val="0"/>
          <w:numId w:val="18"/>
        </w:numPr>
      </w:pPr>
      <w:r w:rsidRPr="00EA7AC5">
        <w:t>¿</w:t>
      </w:r>
      <w:r w:rsidR="00B86E67" w:rsidRPr="00EA7AC5">
        <w:t>Cuáles</w:t>
      </w:r>
      <w:r w:rsidRPr="00EA7AC5">
        <w:t xml:space="preserve"> son los mecanismos para la creación, invocación, modificación y</w:t>
      </w:r>
      <w:r w:rsidR="00B86E67">
        <w:t xml:space="preserve"> </w:t>
      </w:r>
      <w:r w:rsidRPr="00EA7AC5">
        <w:t>borrado de paquetes</w:t>
      </w:r>
      <w:r w:rsidR="00B86E67">
        <w:t xml:space="preserve"> </w:t>
      </w:r>
      <w:r w:rsidRPr="00EA7AC5">
        <w:t>en ORACLE?</w:t>
      </w:r>
    </w:p>
    <w:p w14:paraId="4BF91D50" w14:textId="0F9386A6" w:rsidR="00BE3012" w:rsidRDefault="006F3533" w:rsidP="00BE3012">
      <w:pPr>
        <w:pStyle w:val="ListParagraph"/>
        <w:ind w:left="1080" w:firstLine="0"/>
      </w:pPr>
      <w:r w:rsidRPr="006F3533">
        <w:rPr>
          <w:b/>
          <w:bCs/>
        </w:rPr>
        <w:t>R/</w:t>
      </w:r>
      <w:r>
        <w:t xml:space="preserve"> </w:t>
      </w:r>
      <w:r w:rsidR="00BE3012">
        <w:t xml:space="preserve">En Oracle, es posible crear, invocar, modificar y borrar paquetes utilizando </w:t>
      </w:r>
      <w:r w:rsidR="00BE3012" w:rsidRPr="00BE3012">
        <w:rPr>
          <w:b/>
          <w:bCs/>
        </w:rPr>
        <w:t>sentencias SQL específicas</w:t>
      </w:r>
      <w:r w:rsidR="00BE3012">
        <w:t xml:space="preserve"> y </w:t>
      </w:r>
      <w:r w:rsidR="00BE3012" w:rsidRPr="00BE3012">
        <w:rPr>
          <w:b/>
          <w:bCs/>
        </w:rPr>
        <w:t>comandos en PL/SQL</w:t>
      </w:r>
      <w:r w:rsidR="00BE3012">
        <w:t>. A continuación, se muestran los mecanismos necesarios para realizar estas operaciones:</w:t>
      </w:r>
    </w:p>
    <w:p w14:paraId="2EE671A9" w14:textId="77777777" w:rsidR="00BE3012" w:rsidRPr="000A61F3" w:rsidRDefault="00BE3012" w:rsidP="00BE3012">
      <w:pPr>
        <w:pStyle w:val="ListParagraph"/>
        <w:ind w:left="1080" w:firstLine="0"/>
        <w:rPr>
          <w:sz w:val="12"/>
          <w:szCs w:val="12"/>
        </w:rPr>
      </w:pPr>
    </w:p>
    <w:p w14:paraId="28A4D32B" w14:textId="56FBD5B9" w:rsidR="00BE3012" w:rsidRPr="000A61F3" w:rsidRDefault="00BE3012" w:rsidP="000A61F3">
      <w:pPr>
        <w:pStyle w:val="ListParagraph"/>
        <w:numPr>
          <w:ilvl w:val="0"/>
          <w:numId w:val="40"/>
        </w:numPr>
        <w:rPr>
          <w:b/>
        </w:rPr>
      </w:pPr>
      <w:r w:rsidRPr="000A61F3">
        <w:rPr>
          <w:b/>
        </w:rPr>
        <w:t>Creación de Paquetes:</w:t>
      </w:r>
      <w:r w:rsidR="000A61F3">
        <w:rPr>
          <w:b/>
        </w:rPr>
        <w:t xml:space="preserve"> </w:t>
      </w:r>
      <w:r>
        <w:t xml:space="preserve">Para crear un paquete en Oracle, primero </w:t>
      </w:r>
      <w:r w:rsidR="000A61F3">
        <w:t>hay que definir</w:t>
      </w:r>
      <w:r>
        <w:t xml:space="preserve"> tanto las especificaciones como el cuerpo del paquete. La especificación contiene las declaraciones de procedimientos, funciones, tipos de datos y variables públicas, mientras que el cuerpo del paquete contiene las implementaciones reales de estos objetos.</w:t>
      </w:r>
    </w:p>
    <w:p w14:paraId="5645EDBD" w14:textId="77777777" w:rsidR="00BE3012" w:rsidRDefault="00BE3012" w:rsidP="000A61F3">
      <w:pPr>
        <w:pStyle w:val="ListParagraph"/>
        <w:ind w:left="1462" w:firstLine="338"/>
      </w:pPr>
      <w:r>
        <w:t>La sintaxis para la creación de un paquete en Oracle es la siguiente:</w:t>
      </w:r>
    </w:p>
    <w:p w14:paraId="53BE52B0" w14:textId="518FE114" w:rsidR="00BE3012" w:rsidRPr="000A61F3" w:rsidRDefault="000A61F3" w:rsidP="00BE3012">
      <w:pPr>
        <w:pStyle w:val="ListParagraph"/>
        <w:ind w:left="1080" w:firstLine="0"/>
        <w:rPr>
          <w:sz w:val="12"/>
          <w:szCs w:val="12"/>
        </w:rPr>
      </w:pPr>
      <w:r>
        <w:tab/>
      </w:r>
      <w:r>
        <w:tab/>
      </w:r>
    </w:p>
    <w:p w14:paraId="3A716B22" w14:textId="1649D125" w:rsidR="00BE3012" w:rsidRPr="000A61F3" w:rsidRDefault="000A61F3" w:rsidP="000A61F3">
      <w:pPr>
        <w:pStyle w:val="ListParagraph"/>
        <w:spacing w:line="276" w:lineRule="auto"/>
        <w:ind w:left="2836" w:firstLine="0"/>
        <w:rPr>
          <w:rFonts w:ascii="Consolas" w:hAnsi="Consolas"/>
          <w:lang w:val="en-US"/>
        </w:rPr>
      </w:pPr>
      <w:r w:rsidRPr="000A61F3">
        <w:rPr>
          <w:rFonts w:ascii="Consolas" w:hAnsi="Consolas"/>
          <w:color w:val="0066FF"/>
          <w:lang w:val="en-US"/>
        </w:rPr>
        <w:t>CREATE</w:t>
      </w:r>
      <w:r w:rsidRPr="000A61F3">
        <w:rPr>
          <w:rFonts w:ascii="Consolas" w:hAnsi="Consolas"/>
          <w:lang w:val="en-US"/>
        </w:rPr>
        <w:t xml:space="preserve"> </w:t>
      </w:r>
      <w:r w:rsidRPr="000A61F3">
        <w:rPr>
          <w:rFonts w:ascii="Consolas" w:hAnsi="Consolas"/>
          <w:color w:val="FF9933"/>
          <w:lang w:val="en-US"/>
        </w:rPr>
        <w:t>[</w:t>
      </w:r>
      <w:r w:rsidRPr="000A61F3">
        <w:rPr>
          <w:rFonts w:ascii="Consolas" w:hAnsi="Consolas"/>
          <w:color w:val="0066FF"/>
          <w:lang w:val="en-US"/>
        </w:rPr>
        <w:t>OR</w:t>
      </w:r>
      <w:r w:rsidRPr="000A61F3">
        <w:rPr>
          <w:rFonts w:ascii="Consolas" w:hAnsi="Consolas"/>
          <w:lang w:val="en-US"/>
        </w:rPr>
        <w:t xml:space="preserve"> </w:t>
      </w:r>
      <w:r w:rsidRPr="000A61F3">
        <w:rPr>
          <w:rFonts w:ascii="Consolas" w:hAnsi="Consolas"/>
          <w:color w:val="FFC000"/>
          <w:lang w:val="en-US"/>
        </w:rPr>
        <w:t>REPLACE</w:t>
      </w:r>
      <w:r w:rsidRPr="000A61F3">
        <w:rPr>
          <w:rFonts w:ascii="Consolas" w:hAnsi="Consolas"/>
          <w:color w:val="FF9933"/>
          <w:lang w:val="en-US"/>
        </w:rPr>
        <w:t>]</w:t>
      </w:r>
      <w:r w:rsidRPr="000A61F3">
        <w:rPr>
          <w:rFonts w:ascii="Consolas" w:hAnsi="Consolas"/>
          <w:lang w:val="en-US"/>
        </w:rPr>
        <w:t xml:space="preserve"> </w:t>
      </w:r>
      <w:r w:rsidR="00BE3012" w:rsidRPr="00412969">
        <w:rPr>
          <w:rFonts w:ascii="Consolas" w:hAnsi="Consolas"/>
          <w:color w:val="0066FF"/>
          <w:lang w:val="en-US"/>
        </w:rPr>
        <w:t>PACKAGE</w:t>
      </w:r>
      <w:r w:rsidR="00BE3012" w:rsidRPr="000A61F3">
        <w:rPr>
          <w:rFonts w:ascii="Consolas" w:hAnsi="Consolas"/>
          <w:lang w:val="en-US"/>
        </w:rPr>
        <w:t xml:space="preserve"> </w:t>
      </w:r>
      <w:proofErr w:type="spellStart"/>
      <w:r w:rsidR="00412969" w:rsidRPr="00412969">
        <w:rPr>
          <w:rFonts w:ascii="Consolas" w:hAnsi="Consolas"/>
          <w:color w:val="0099FF"/>
          <w:lang w:val="en-US"/>
        </w:rPr>
        <w:t>package_name</w:t>
      </w:r>
      <w:proofErr w:type="spellEnd"/>
      <w:r w:rsidR="00BE3012" w:rsidRPr="00412969">
        <w:rPr>
          <w:rFonts w:ascii="Consolas" w:hAnsi="Consolas"/>
          <w:color w:val="0099FF"/>
          <w:lang w:val="en-US"/>
        </w:rPr>
        <w:t xml:space="preserve"> </w:t>
      </w:r>
      <w:r w:rsidR="00BE3012" w:rsidRPr="00412969">
        <w:rPr>
          <w:rFonts w:ascii="Consolas" w:hAnsi="Consolas"/>
          <w:color w:val="0066FF"/>
          <w:lang w:val="en-US"/>
        </w:rPr>
        <w:t>AS</w:t>
      </w:r>
    </w:p>
    <w:p w14:paraId="2C27BACA" w14:textId="02AA14DC" w:rsidR="00BE3012" w:rsidRPr="0050651B" w:rsidRDefault="00BE3012" w:rsidP="000A61F3">
      <w:pPr>
        <w:pStyle w:val="ListParagraph"/>
        <w:spacing w:line="276" w:lineRule="auto"/>
        <w:ind w:left="2836" w:firstLine="0"/>
        <w:rPr>
          <w:rFonts w:ascii="Consolas" w:hAnsi="Consolas"/>
          <w:color w:val="009900"/>
          <w:lang w:val="en-US"/>
        </w:rPr>
      </w:pPr>
      <w:r w:rsidRPr="000A61F3">
        <w:rPr>
          <w:rFonts w:ascii="Consolas" w:hAnsi="Consolas"/>
          <w:lang w:val="en-US"/>
        </w:rPr>
        <w:t xml:space="preserve">    </w:t>
      </w:r>
      <w:r w:rsidR="00412969" w:rsidRPr="0050651B">
        <w:rPr>
          <w:rFonts w:ascii="Consolas" w:hAnsi="Consolas"/>
          <w:color w:val="009900"/>
          <w:lang w:val="en-US"/>
        </w:rPr>
        <w:t>-- Public object declarations</w:t>
      </w:r>
    </w:p>
    <w:p w14:paraId="0B359D25" w14:textId="51A2DE43" w:rsidR="00BE3012" w:rsidRPr="0050651B" w:rsidRDefault="00BE3012" w:rsidP="000A61F3">
      <w:pPr>
        <w:pStyle w:val="ListParagraph"/>
        <w:spacing w:line="276" w:lineRule="auto"/>
        <w:ind w:left="2836" w:firstLine="0"/>
        <w:rPr>
          <w:rFonts w:ascii="Consolas" w:hAnsi="Consolas"/>
          <w:lang w:val="en-US"/>
        </w:rPr>
      </w:pPr>
      <w:r w:rsidRPr="0050651B">
        <w:rPr>
          <w:rFonts w:ascii="Consolas" w:hAnsi="Consolas"/>
          <w:color w:val="0066FF"/>
          <w:lang w:val="en-US"/>
        </w:rPr>
        <w:t>END</w:t>
      </w:r>
      <w:r w:rsidRPr="0050651B">
        <w:rPr>
          <w:rFonts w:ascii="Consolas" w:hAnsi="Consolas"/>
          <w:lang w:val="en-US"/>
        </w:rPr>
        <w:t xml:space="preserve"> </w:t>
      </w:r>
      <w:proofErr w:type="spellStart"/>
      <w:r w:rsidR="00412969" w:rsidRPr="00412969">
        <w:rPr>
          <w:rFonts w:ascii="Consolas" w:hAnsi="Consolas"/>
          <w:color w:val="0099FF"/>
          <w:lang w:val="en-US"/>
        </w:rPr>
        <w:t>package_</w:t>
      </w:r>
      <w:proofErr w:type="gramStart"/>
      <w:r w:rsidR="00412969" w:rsidRPr="00412969">
        <w:rPr>
          <w:rFonts w:ascii="Consolas" w:hAnsi="Consolas"/>
          <w:color w:val="0099FF"/>
          <w:lang w:val="en-US"/>
        </w:rPr>
        <w:t>name</w:t>
      </w:r>
      <w:proofErr w:type="spellEnd"/>
      <w:r w:rsidRPr="0050651B">
        <w:rPr>
          <w:rFonts w:ascii="Consolas" w:hAnsi="Consolas"/>
          <w:lang w:val="en-US"/>
        </w:rPr>
        <w:t>;</w:t>
      </w:r>
      <w:proofErr w:type="gramEnd"/>
    </w:p>
    <w:p w14:paraId="22DA4C0A" w14:textId="77777777" w:rsidR="00BE3012" w:rsidRPr="0050651B" w:rsidRDefault="00BE3012" w:rsidP="000A61F3">
      <w:pPr>
        <w:pStyle w:val="ListParagraph"/>
        <w:spacing w:line="276" w:lineRule="auto"/>
        <w:ind w:left="2836" w:firstLine="0"/>
        <w:rPr>
          <w:rFonts w:ascii="Consolas" w:hAnsi="Consolas"/>
          <w:lang w:val="en-US"/>
        </w:rPr>
      </w:pPr>
    </w:p>
    <w:p w14:paraId="2BA3ECEE" w14:textId="26076157" w:rsidR="00BE3012" w:rsidRPr="000A61F3" w:rsidRDefault="00412969" w:rsidP="000A61F3">
      <w:pPr>
        <w:pStyle w:val="ListParagraph"/>
        <w:spacing w:line="276" w:lineRule="auto"/>
        <w:ind w:left="2836" w:firstLine="0"/>
        <w:rPr>
          <w:rFonts w:ascii="Consolas" w:hAnsi="Consolas"/>
          <w:lang w:val="en-US"/>
        </w:rPr>
      </w:pPr>
      <w:r w:rsidRPr="000A61F3">
        <w:rPr>
          <w:rFonts w:ascii="Consolas" w:hAnsi="Consolas"/>
          <w:color w:val="0066FF"/>
          <w:lang w:val="en-US"/>
        </w:rPr>
        <w:t>CREATE</w:t>
      </w:r>
      <w:r w:rsidRPr="000A61F3">
        <w:rPr>
          <w:rFonts w:ascii="Consolas" w:hAnsi="Consolas"/>
          <w:lang w:val="en-US"/>
        </w:rPr>
        <w:t xml:space="preserve"> </w:t>
      </w:r>
      <w:r w:rsidRPr="000A61F3">
        <w:rPr>
          <w:rFonts w:ascii="Consolas" w:hAnsi="Consolas"/>
          <w:color w:val="FF9933"/>
          <w:lang w:val="en-US"/>
        </w:rPr>
        <w:t>[</w:t>
      </w:r>
      <w:r w:rsidRPr="000A61F3">
        <w:rPr>
          <w:rFonts w:ascii="Consolas" w:hAnsi="Consolas"/>
          <w:color w:val="0066FF"/>
          <w:lang w:val="en-US"/>
        </w:rPr>
        <w:t>OR</w:t>
      </w:r>
      <w:r w:rsidRPr="000A61F3">
        <w:rPr>
          <w:rFonts w:ascii="Consolas" w:hAnsi="Consolas"/>
          <w:lang w:val="en-US"/>
        </w:rPr>
        <w:t xml:space="preserve"> </w:t>
      </w:r>
      <w:r w:rsidRPr="000A61F3">
        <w:rPr>
          <w:rFonts w:ascii="Consolas" w:hAnsi="Consolas"/>
          <w:color w:val="FFC000"/>
          <w:lang w:val="en-US"/>
        </w:rPr>
        <w:t>REPLACE</w:t>
      </w:r>
      <w:r w:rsidRPr="000A61F3">
        <w:rPr>
          <w:rFonts w:ascii="Consolas" w:hAnsi="Consolas"/>
          <w:color w:val="FF9933"/>
          <w:lang w:val="en-US"/>
        </w:rPr>
        <w:t>]</w:t>
      </w:r>
      <w:r w:rsidRPr="000A61F3">
        <w:rPr>
          <w:rFonts w:ascii="Consolas" w:hAnsi="Consolas"/>
          <w:lang w:val="en-US"/>
        </w:rPr>
        <w:t xml:space="preserve"> </w:t>
      </w:r>
      <w:r w:rsidR="00BE3012" w:rsidRPr="00412969">
        <w:rPr>
          <w:rFonts w:ascii="Consolas" w:hAnsi="Consolas"/>
          <w:color w:val="0066FF"/>
          <w:lang w:val="en-US"/>
        </w:rPr>
        <w:t xml:space="preserve">PACKAGE BODY </w:t>
      </w:r>
      <w:proofErr w:type="spellStart"/>
      <w:r w:rsidRPr="00412969">
        <w:rPr>
          <w:rFonts w:ascii="Consolas" w:hAnsi="Consolas"/>
          <w:color w:val="0099FF"/>
          <w:lang w:val="en-US"/>
        </w:rPr>
        <w:t>package_name</w:t>
      </w:r>
      <w:proofErr w:type="spellEnd"/>
      <w:r>
        <w:rPr>
          <w:rFonts w:ascii="Consolas" w:hAnsi="Consolas"/>
          <w:color w:val="0099FF"/>
          <w:lang w:val="en-US"/>
        </w:rPr>
        <w:t xml:space="preserve"> </w:t>
      </w:r>
      <w:r w:rsidR="00BE3012" w:rsidRPr="00412969">
        <w:rPr>
          <w:rFonts w:ascii="Consolas" w:hAnsi="Consolas"/>
          <w:color w:val="0066FF"/>
          <w:lang w:val="en-US"/>
        </w:rPr>
        <w:t>AS</w:t>
      </w:r>
    </w:p>
    <w:p w14:paraId="6E93C03C" w14:textId="77777777" w:rsidR="00412969" w:rsidRPr="0050651B" w:rsidRDefault="00BE3012" w:rsidP="000A61F3">
      <w:pPr>
        <w:pStyle w:val="ListParagraph"/>
        <w:spacing w:line="276" w:lineRule="auto"/>
        <w:ind w:left="2836" w:firstLine="0"/>
        <w:rPr>
          <w:rFonts w:ascii="Consolas" w:hAnsi="Consolas"/>
          <w:lang w:val="en-US"/>
        </w:rPr>
      </w:pPr>
      <w:r w:rsidRPr="000A61F3">
        <w:rPr>
          <w:rFonts w:ascii="Consolas" w:hAnsi="Consolas"/>
          <w:lang w:val="en-US"/>
        </w:rPr>
        <w:t xml:space="preserve">    </w:t>
      </w:r>
      <w:r w:rsidRPr="0050651B">
        <w:rPr>
          <w:rFonts w:ascii="Consolas" w:hAnsi="Consolas"/>
          <w:color w:val="009900"/>
          <w:lang w:val="en-US"/>
        </w:rPr>
        <w:t xml:space="preserve">-- </w:t>
      </w:r>
      <w:r w:rsidR="00412969" w:rsidRPr="0050651B">
        <w:rPr>
          <w:rFonts w:ascii="Consolas" w:hAnsi="Consolas"/>
          <w:color w:val="009900"/>
          <w:lang w:val="en-US"/>
        </w:rPr>
        <w:t>Public and private object implementations</w:t>
      </w:r>
    </w:p>
    <w:p w14:paraId="4EE6D7D9" w14:textId="53E87704" w:rsidR="00BE3012" w:rsidRPr="0050651B" w:rsidRDefault="00BE3012" w:rsidP="000A61F3">
      <w:pPr>
        <w:pStyle w:val="ListParagraph"/>
        <w:spacing w:line="276" w:lineRule="auto"/>
        <w:ind w:left="2836" w:firstLine="0"/>
        <w:rPr>
          <w:rFonts w:ascii="Consolas" w:hAnsi="Consolas"/>
          <w:lang w:val="en-US"/>
        </w:rPr>
      </w:pPr>
      <w:r w:rsidRPr="0050651B">
        <w:rPr>
          <w:rFonts w:ascii="Consolas" w:hAnsi="Consolas"/>
          <w:color w:val="0066FF"/>
          <w:lang w:val="en-US"/>
        </w:rPr>
        <w:t>END</w:t>
      </w:r>
      <w:r w:rsidRPr="0050651B">
        <w:rPr>
          <w:rFonts w:ascii="Consolas" w:hAnsi="Consolas"/>
          <w:lang w:val="en-US"/>
        </w:rPr>
        <w:t xml:space="preserve"> </w:t>
      </w:r>
      <w:proofErr w:type="spellStart"/>
      <w:r w:rsidR="00412969" w:rsidRPr="00412969">
        <w:rPr>
          <w:rFonts w:ascii="Consolas" w:hAnsi="Consolas"/>
          <w:color w:val="0099FF"/>
          <w:lang w:val="en-US"/>
        </w:rPr>
        <w:t>package_</w:t>
      </w:r>
      <w:proofErr w:type="gramStart"/>
      <w:r w:rsidR="00412969" w:rsidRPr="00412969">
        <w:rPr>
          <w:rFonts w:ascii="Consolas" w:hAnsi="Consolas"/>
          <w:color w:val="0099FF"/>
          <w:lang w:val="en-US"/>
        </w:rPr>
        <w:t>name</w:t>
      </w:r>
      <w:proofErr w:type="spellEnd"/>
      <w:r w:rsidRPr="0050651B">
        <w:rPr>
          <w:rFonts w:ascii="Consolas" w:hAnsi="Consolas"/>
          <w:lang w:val="en-US"/>
        </w:rPr>
        <w:t>;</w:t>
      </w:r>
      <w:proofErr w:type="gramEnd"/>
    </w:p>
    <w:p w14:paraId="37A8A61A" w14:textId="77777777" w:rsidR="00BE3012" w:rsidRPr="0050651B" w:rsidRDefault="00BE3012" w:rsidP="00BE3012">
      <w:pPr>
        <w:pStyle w:val="ListParagraph"/>
        <w:ind w:left="1080" w:firstLine="0"/>
        <w:rPr>
          <w:sz w:val="12"/>
          <w:szCs w:val="12"/>
          <w:lang w:val="en-US"/>
        </w:rPr>
      </w:pPr>
    </w:p>
    <w:p w14:paraId="0BD9E477" w14:textId="77777777" w:rsidR="00412969" w:rsidRDefault="00BE3012" w:rsidP="00412969">
      <w:pPr>
        <w:pStyle w:val="ListParagraph"/>
        <w:numPr>
          <w:ilvl w:val="0"/>
          <w:numId w:val="40"/>
        </w:numPr>
      </w:pPr>
      <w:r w:rsidRPr="00412969">
        <w:rPr>
          <w:b/>
        </w:rPr>
        <w:t>Invocación de Paquetes:</w:t>
      </w:r>
      <w:r w:rsidR="000A61F3" w:rsidRPr="00412969">
        <w:rPr>
          <w:b/>
        </w:rPr>
        <w:t xml:space="preserve"> </w:t>
      </w:r>
      <w:r>
        <w:t xml:space="preserve">Una vez que el paquete está creado, </w:t>
      </w:r>
      <w:r w:rsidR="00412969">
        <w:t xml:space="preserve">se </w:t>
      </w:r>
      <w:r>
        <w:t>puede invocar los procedimientos y funciones definidos dentro de él utilizando su nombre cualificado.</w:t>
      </w:r>
    </w:p>
    <w:p w14:paraId="3AF25545" w14:textId="77777777" w:rsidR="00412969" w:rsidRDefault="00BE3012" w:rsidP="00412969">
      <w:pPr>
        <w:pStyle w:val="ListParagraph"/>
        <w:numPr>
          <w:ilvl w:val="0"/>
          <w:numId w:val="40"/>
        </w:numPr>
      </w:pPr>
      <w:r w:rsidRPr="00412969">
        <w:rPr>
          <w:b/>
        </w:rPr>
        <w:t>Modificación de Paquetes:</w:t>
      </w:r>
      <w:r w:rsidR="00412969" w:rsidRPr="00412969">
        <w:rPr>
          <w:b/>
        </w:rPr>
        <w:t xml:space="preserve"> </w:t>
      </w:r>
      <w:r>
        <w:t>Para modificar un paquete existente en Oracle,</w:t>
      </w:r>
      <w:r w:rsidR="00412969">
        <w:t xml:space="preserve"> se</w:t>
      </w:r>
      <w:r>
        <w:t xml:space="preserve"> puede utilizar la misma sintaxis de creación, pero omitiendo </w:t>
      </w:r>
      <w:r>
        <w:lastRenderedPageBreak/>
        <w:t xml:space="preserve">la palabra </w:t>
      </w:r>
      <w:r w:rsidRPr="00412969">
        <w:rPr>
          <w:b/>
          <w:i/>
        </w:rPr>
        <w:t>CREATE</w:t>
      </w:r>
      <w:r>
        <w:t>. Oracle sobrescribirá el paquete existente con la nueva definición.</w:t>
      </w:r>
    </w:p>
    <w:p w14:paraId="3C5957AE" w14:textId="418E8E33" w:rsidR="00BE3012" w:rsidRDefault="00BE3012" w:rsidP="00412969">
      <w:pPr>
        <w:pStyle w:val="ListParagraph"/>
        <w:numPr>
          <w:ilvl w:val="0"/>
          <w:numId w:val="40"/>
        </w:numPr>
      </w:pPr>
      <w:r w:rsidRPr="00412969">
        <w:rPr>
          <w:b/>
        </w:rPr>
        <w:t>Borrado de Paquetes:</w:t>
      </w:r>
      <w:r w:rsidR="00412969" w:rsidRPr="00412969">
        <w:rPr>
          <w:b/>
        </w:rPr>
        <w:t xml:space="preserve"> </w:t>
      </w:r>
      <w:r>
        <w:t xml:space="preserve">Para borrar un paquete en Oracle, </w:t>
      </w:r>
      <w:r w:rsidR="00412969">
        <w:t xml:space="preserve">se </w:t>
      </w:r>
      <w:r>
        <w:t xml:space="preserve">puede utilizar el comando </w:t>
      </w:r>
      <w:r w:rsidRPr="00412969">
        <w:rPr>
          <w:b/>
          <w:i/>
        </w:rPr>
        <w:t>DROP PACKAGE</w:t>
      </w:r>
      <w:r>
        <w:t>. Aquí está la sintaxis básica:</w:t>
      </w:r>
    </w:p>
    <w:p w14:paraId="4A857A7D" w14:textId="77777777" w:rsidR="00BE3012" w:rsidRPr="00412969" w:rsidRDefault="00BE3012" w:rsidP="00BE3012">
      <w:pPr>
        <w:pStyle w:val="ListParagraph"/>
        <w:ind w:left="1080" w:firstLine="0"/>
        <w:rPr>
          <w:sz w:val="12"/>
          <w:szCs w:val="12"/>
        </w:rPr>
      </w:pPr>
    </w:p>
    <w:p w14:paraId="3F181DEE" w14:textId="0E099170" w:rsidR="00412969" w:rsidRPr="000E6EF3" w:rsidRDefault="00412969" w:rsidP="00412969">
      <w:pPr>
        <w:ind w:left="2835" w:firstLine="0"/>
        <w:rPr>
          <w:rFonts w:ascii="Consolas" w:hAnsi="Consolas"/>
        </w:rPr>
      </w:pPr>
      <w:r w:rsidRPr="000E6EF3">
        <w:rPr>
          <w:rFonts w:ascii="Consolas" w:hAnsi="Consolas"/>
          <w:color w:val="0066FF"/>
        </w:rPr>
        <w:t xml:space="preserve">DROP </w:t>
      </w:r>
      <w:r>
        <w:rPr>
          <w:rFonts w:ascii="Consolas" w:hAnsi="Consolas"/>
          <w:color w:val="0066FF"/>
        </w:rPr>
        <w:t>PACKAGE</w:t>
      </w:r>
      <w:r w:rsidRPr="000E6EF3">
        <w:rPr>
          <w:rFonts w:ascii="Consolas" w:hAnsi="Consolas"/>
          <w:color w:val="0066FF"/>
        </w:rPr>
        <w:t xml:space="preserve"> </w:t>
      </w:r>
      <w:proofErr w:type="spellStart"/>
      <w:r>
        <w:rPr>
          <w:rFonts w:ascii="Consolas" w:hAnsi="Consolas"/>
          <w:color w:val="0099FF"/>
          <w:lang w:val="en-US"/>
        </w:rPr>
        <w:t>package_nam</w:t>
      </w:r>
      <w:r w:rsidRPr="000E6EF3">
        <w:rPr>
          <w:rFonts w:ascii="Consolas" w:hAnsi="Consolas"/>
          <w:color w:val="0099FF"/>
          <w:lang w:val="en-US"/>
        </w:rPr>
        <w:t>e</w:t>
      </w:r>
      <w:proofErr w:type="spellEnd"/>
      <w:r w:rsidRPr="000E6EF3">
        <w:rPr>
          <w:rFonts w:ascii="Consolas" w:hAnsi="Consolas"/>
        </w:rPr>
        <w:t xml:space="preserve">; </w:t>
      </w:r>
    </w:p>
    <w:p w14:paraId="767D058E" w14:textId="77777777" w:rsidR="00412969" w:rsidRPr="00412969" w:rsidRDefault="00412969" w:rsidP="00412969">
      <w:pPr>
        <w:ind w:firstLine="0"/>
        <w:rPr>
          <w:sz w:val="12"/>
          <w:szCs w:val="12"/>
        </w:rPr>
      </w:pPr>
    </w:p>
    <w:p w14:paraId="1C90BACA" w14:textId="4812DEDC" w:rsidR="00B86E67" w:rsidRDefault="00BE3012" w:rsidP="00412969">
      <w:pPr>
        <w:pStyle w:val="ListParagraph"/>
        <w:ind w:left="1814" w:firstLine="0"/>
      </w:pPr>
      <w:r>
        <w:t xml:space="preserve">Es importante tener en cuenta </w:t>
      </w:r>
      <w:r w:rsidR="000B61AB">
        <w:t>que,</w:t>
      </w:r>
      <w:r>
        <w:t xml:space="preserve"> al borrar un paquete, se eliminarán tanto la especificación como el cuerpo del paquete.</w:t>
      </w:r>
    </w:p>
    <w:p w14:paraId="16FC7897" w14:textId="77777777" w:rsidR="00412969" w:rsidRDefault="00412969" w:rsidP="00412969">
      <w:pPr>
        <w:ind w:firstLine="0"/>
      </w:pPr>
    </w:p>
    <w:p w14:paraId="272E0CDF" w14:textId="09FCCB36" w:rsidR="00B86E67" w:rsidRPr="00865E4D" w:rsidRDefault="00B86E67" w:rsidP="00865E4D">
      <w:pPr>
        <w:pStyle w:val="ListParagraph"/>
        <w:numPr>
          <w:ilvl w:val="0"/>
          <w:numId w:val="3"/>
        </w:numPr>
        <w:rPr>
          <w:b/>
          <w:bCs/>
        </w:rPr>
      </w:pPr>
      <w:r>
        <w:rPr>
          <w:b/>
          <w:bCs/>
        </w:rPr>
        <w:t>SYS_REFCURSOR</w:t>
      </w:r>
    </w:p>
    <w:p w14:paraId="39F3E65E" w14:textId="1CB07B06" w:rsidR="00EA7AC5" w:rsidRDefault="00EA7AC5" w:rsidP="0085309B">
      <w:pPr>
        <w:pStyle w:val="ListParagraph"/>
        <w:numPr>
          <w:ilvl w:val="0"/>
          <w:numId w:val="21"/>
        </w:numPr>
      </w:pPr>
      <w:r w:rsidRPr="00EA7AC5">
        <w:t xml:space="preserve">¿Qué es un </w:t>
      </w:r>
      <w:r w:rsidRPr="001539C5">
        <w:rPr>
          <w:i/>
        </w:rPr>
        <w:t>SYS_</w:t>
      </w:r>
      <w:proofErr w:type="gramStart"/>
      <w:r w:rsidRPr="001539C5">
        <w:rPr>
          <w:i/>
        </w:rPr>
        <w:t>REFCURSOR</w:t>
      </w:r>
      <w:r w:rsidRPr="00EA7AC5">
        <w:t>?¿</w:t>
      </w:r>
      <w:proofErr w:type="gramEnd"/>
      <w:r w:rsidRPr="00EA7AC5">
        <w:t>Para qué sirve?</w:t>
      </w:r>
    </w:p>
    <w:p w14:paraId="4423AF05" w14:textId="61C37409" w:rsidR="006034FE" w:rsidRPr="006034FE" w:rsidRDefault="00865E4D" w:rsidP="006034FE">
      <w:pPr>
        <w:ind w:left="1080" w:firstLine="0"/>
        <w:rPr>
          <w:lang w:val="en-US"/>
        </w:rPr>
      </w:pPr>
      <w:r w:rsidRPr="000C5DBA">
        <w:rPr>
          <w:b/>
          <w:bCs/>
        </w:rPr>
        <w:t>R/</w:t>
      </w:r>
      <w:r w:rsidRPr="000C5DBA">
        <w:t xml:space="preserve"> </w:t>
      </w:r>
      <w:r w:rsidR="000C5DBA" w:rsidRPr="000C5DBA">
        <w:t xml:space="preserve">Un </w:t>
      </w:r>
      <w:r w:rsidR="000C5DBA" w:rsidRPr="001539C5">
        <w:rPr>
          <w:b/>
          <w:i/>
        </w:rPr>
        <w:t>SYS_REFCURSOR</w:t>
      </w:r>
      <w:r w:rsidR="000C5DBA" w:rsidRPr="000C5DBA">
        <w:t xml:space="preserve"> es </w:t>
      </w:r>
      <w:r w:rsidR="000C5DBA" w:rsidRPr="00C5175D">
        <w:t>un</w:t>
      </w:r>
      <w:r w:rsidR="000C5DBA" w:rsidRPr="00C5175D">
        <w:rPr>
          <w:b/>
        </w:rPr>
        <w:t xml:space="preserve"> tipo de dato especial en Oracle</w:t>
      </w:r>
      <w:r w:rsidR="000C5DBA" w:rsidRPr="000C5DBA">
        <w:t xml:space="preserve"> que se utiliza para </w:t>
      </w:r>
      <w:r w:rsidR="000C5DBA" w:rsidRPr="006034FE">
        <w:rPr>
          <w:b/>
        </w:rPr>
        <w:t xml:space="preserve">representar un </w:t>
      </w:r>
      <w:proofErr w:type="spellStart"/>
      <w:r w:rsidR="000C5DBA" w:rsidRPr="006034FE">
        <w:rPr>
          <w:b/>
        </w:rPr>
        <w:t>cursor</w:t>
      </w:r>
      <w:proofErr w:type="spellEnd"/>
      <w:r w:rsidR="000C5DBA" w:rsidRPr="000C5DBA">
        <w:t xml:space="preserve"> de resultado o un puntero a un conjunto de filas devuelto por una </w:t>
      </w:r>
      <w:r w:rsidR="000C5DBA" w:rsidRPr="006034FE">
        <w:t>consulta SQL. Es un tipo de cursor que puede ser definido y utilizado en programas PL/SQL</w:t>
      </w:r>
      <w:r w:rsidR="000C5DBA" w:rsidRPr="000C5DBA">
        <w:t xml:space="preserve"> para manejar resultados de consultas dinámicas o para pasar conjuntos de filas entre procedimientos o funciones. Al contrario de un cursor explícito, que debe ser declarado y abierto explícitamente, un </w:t>
      </w:r>
      <w:r w:rsidR="000C5DBA" w:rsidRPr="006034FE">
        <w:rPr>
          <w:b/>
        </w:rPr>
        <w:t>SYS_REFCURSOR</w:t>
      </w:r>
      <w:r w:rsidR="000C5DBA" w:rsidRPr="000C5DBA">
        <w:t xml:space="preserve"> se define como un parámetro de salida en un procedimiento o función y se abre implícitamente durante la ejecución del procedimiento o función.</w:t>
      </w:r>
      <w:r w:rsidR="006034FE">
        <w:t xml:space="preserve"> Un </w:t>
      </w:r>
      <w:r w:rsidR="006034FE" w:rsidRPr="006034FE">
        <w:rPr>
          <w:b/>
        </w:rPr>
        <w:t>SYS_REFCURSOR</w:t>
      </w:r>
      <w:r w:rsidR="006034FE">
        <w:rPr>
          <w:b/>
        </w:rPr>
        <w:t xml:space="preserve"> </w:t>
      </w:r>
      <w:r w:rsidR="006034FE">
        <w:t>sirve para:</w:t>
      </w:r>
    </w:p>
    <w:p w14:paraId="727C114E" w14:textId="1025AB6E" w:rsidR="000C5DBA" w:rsidRPr="000C5DBA" w:rsidRDefault="000C5DBA" w:rsidP="006034FE">
      <w:pPr>
        <w:ind w:firstLine="0"/>
      </w:pPr>
    </w:p>
    <w:p w14:paraId="1CB0CABC" w14:textId="77777777" w:rsidR="000C5DBA" w:rsidRPr="000C5DBA" w:rsidRDefault="000C5DBA" w:rsidP="006034FE">
      <w:pPr>
        <w:pStyle w:val="ListParagraph"/>
        <w:numPr>
          <w:ilvl w:val="0"/>
          <w:numId w:val="41"/>
        </w:numPr>
      </w:pPr>
      <w:r w:rsidRPr="006034FE">
        <w:rPr>
          <w:b/>
        </w:rPr>
        <w:t>Retorno de Resultados Dinámicos:</w:t>
      </w:r>
      <w:r w:rsidRPr="000C5DBA">
        <w:t xml:space="preserve"> Permite a un procedimiento almacenado o función devolver conjuntos de resultados cuya estructura o contenido no se conoce de antemano.</w:t>
      </w:r>
    </w:p>
    <w:p w14:paraId="455E4944" w14:textId="75625C5C" w:rsidR="000C5DBA" w:rsidRPr="000C5DBA" w:rsidRDefault="000C5DBA" w:rsidP="006034FE">
      <w:pPr>
        <w:pStyle w:val="ListParagraph"/>
        <w:numPr>
          <w:ilvl w:val="0"/>
          <w:numId w:val="41"/>
        </w:numPr>
      </w:pPr>
      <w:r w:rsidRPr="006034FE">
        <w:rPr>
          <w:b/>
        </w:rPr>
        <w:t>Comunicación entre Procedimientos:</w:t>
      </w:r>
      <w:r w:rsidRPr="000C5DBA">
        <w:t xml:space="preserve"> Puede ser utilizado para pasar conjuntos de filas de un procedimiento a otro. Por ejemplo, un procedimiento puede abrir un cursor, recorrer sus resultados y luego devolver </w:t>
      </w:r>
      <w:r w:rsidR="006034FE">
        <w:t>otro</w:t>
      </w:r>
      <w:r w:rsidRPr="000C5DBA">
        <w:t xml:space="preserve"> cursor para que </w:t>
      </w:r>
      <w:r w:rsidR="006034FE">
        <w:t xml:space="preserve">una </w:t>
      </w:r>
      <w:r w:rsidRPr="000C5DBA">
        <w:t>función lo procese más adelante.</w:t>
      </w:r>
    </w:p>
    <w:p w14:paraId="4D2D8DAB" w14:textId="77777777" w:rsidR="000C5DBA" w:rsidRPr="000C5DBA" w:rsidRDefault="000C5DBA" w:rsidP="006034FE">
      <w:pPr>
        <w:pStyle w:val="ListParagraph"/>
        <w:numPr>
          <w:ilvl w:val="0"/>
          <w:numId w:val="41"/>
        </w:numPr>
      </w:pPr>
      <w:r w:rsidRPr="006034FE">
        <w:rPr>
          <w:b/>
        </w:rPr>
        <w:t>Iteración sobre Resultados:</w:t>
      </w:r>
      <w:r w:rsidRPr="000C5DBA">
        <w:t xml:space="preserve"> Un </w:t>
      </w:r>
      <w:r w:rsidRPr="001539C5">
        <w:rPr>
          <w:b/>
          <w:i/>
        </w:rPr>
        <w:t>SYS_REFCURSOR</w:t>
      </w:r>
      <w:r w:rsidRPr="000C5DBA">
        <w:t xml:space="preserve"> puede ser recorrido utilizando un bucle para procesar cada fila de resultados individualmente.</w:t>
      </w:r>
    </w:p>
    <w:p w14:paraId="0A0FD6CF" w14:textId="455251BE" w:rsidR="00B86E67" w:rsidRDefault="000C5DBA" w:rsidP="006034FE">
      <w:pPr>
        <w:pStyle w:val="ListParagraph"/>
        <w:numPr>
          <w:ilvl w:val="0"/>
          <w:numId w:val="41"/>
        </w:numPr>
      </w:pPr>
      <w:r w:rsidRPr="006034FE">
        <w:rPr>
          <w:b/>
        </w:rPr>
        <w:lastRenderedPageBreak/>
        <w:t>Flexibilidad en el Desarrollo:</w:t>
      </w:r>
      <w:r w:rsidRPr="000C5DBA">
        <w:t xml:space="preserve"> Proporciona una forma flexible de manejar resultados de consultas SQL en programas PL/SQL, lo que permite construir aplicaciones que pueden adaptarse dinámicamente a diferentes escenarios.</w:t>
      </w:r>
    </w:p>
    <w:p w14:paraId="25E17182" w14:textId="77777777" w:rsidR="00865E4D" w:rsidRPr="00865E4D" w:rsidRDefault="00865E4D" w:rsidP="00865E4D">
      <w:pPr>
        <w:ind w:left="1080" w:firstLine="0"/>
        <w:rPr>
          <w:sz w:val="12"/>
          <w:szCs w:val="12"/>
        </w:rPr>
      </w:pPr>
    </w:p>
    <w:p w14:paraId="3AF6E654" w14:textId="07F93537" w:rsidR="00EA7AC5" w:rsidRDefault="00EA7AC5" w:rsidP="00865E4D">
      <w:pPr>
        <w:pStyle w:val="ListParagraph"/>
        <w:numPr>
          <w:ilvl w:val="0"/>
          <w:numId w:val="21"/>
        </w:numPr>
      </w:pPr>
      <w:r w:rsidRPr="00EA7AC5">
        <w:t>¿Cómo se define, se asigna y se retorna?</w:t>
      </w:r>
    </w:p>
    <w:p w14:paraId="2852F6F8" w14:textId="3BA92B88" w:rsidR="00B02444" w:rsidRDefault="00865E4D" w:rsidP="00B02444">
      <w:pPr>
        <w:pStyle w:val="ListParagraph"/>
        <w:ind w:left="1080" w:firstLine="0"/>
      </w:pPr>
      <w:r w:rsidRPr="00865E4D">
        <w:rPr>
          <w:b/>
          <w:bCs/>
        </w:rPr>
        <w:t>R/</w:t>
      </w:r>
      <w:r>
        <w:t xml:space="preserve"> </w:t>
      </w:r>
      <w:r w:rsidR="00B02444">
        <w:t xml:space="preserve">Para definir, asignar y retornar un </w:t>
      </w:r>
      <w:r w:rsidR="00B02444" w:rsidRPr="001539C5">
        <w:rPr>
          <w:b/>
          <w:i/>
        </w:rPr>
        <w:t>SYS_REFCURSOR</w:t>
      </w:r>
      <w:r w:rsidR="00B02444">
        <w:t xml:space="preserve"> en Oracle, generalmente se sigue el siguiente proceso:</w:t>
      </w:r>
    </w:p>
    <w:p w14:paraId="11D951AD" w14:textId="77777777" w:rsidR="00B02444" w:rsidRDefault="00B02444" w:rsidP="00B02444">
      <w:pPr>
        <w:pStyle w:val="ListParagraph"/>
        <w:ind w:left="1080" w:firstLine="0"/>
      </w:pPr>
    </w:p>
    <w:p w14:paraId="19712241" w14:textId="104DC58D" w:rsidR="00B02444" w:rsidRPr="006034FE" w:rsidRDefault="00B02444" w:rsidP="006034FE">
      <w:pPr>
        <w:pStyle w:val="ListParagraph"/>
        <w:numPr>
          <w:ilvl w:val="0"/>
          <w:numId w:val="42"/>
        </w:numPr>
        <w:rPr>
          <w:b/>
        </w:rPr>
      </w:pPr>
      <w:r w:rsidRPr="006034FE">
        <w:rPr>
          <w:b/>
        </w:rPr>
        <w:t xml:space="preserve">Definición del </w:t>
      </w:r>
      <w:r w:rsidRPr="001539C5">
        <w:rPr>
          <w:b/>
          <w:i/>
        </w:rPr>
        <w:t>SYS_REFCURSOR</w:t>
      </w:r>
      <w:r w:rsidR="006034FE">
        <w:rPr>
          <w:b/>
        </w:rPr>
        <w:t xml:space="preserve">: </w:t>
      </w:r>
      <w:r w:rsidR="006034FE" w:rsidRPr="006034FE">
        <w:t xml:space="preserve">Se </w:t>
      </w:r>
      <w:r w:rsidR="006034FE">
        <w:t>p</w:t>
      </w:r>
      <w:r>
        <w:t>uede defini</w:t>
      </w:r>
      <w:r w:rsidR="006034FE">
        <w:t>r</w:t>
      </w:r>
      <w:r w:rsidR="001539C5">
        <w:t xml:space="preserve"> un </w:t>
      </w:r>
      <w:r w:rsidR="001539C5" w:rsidRPr="001539C5">
        <w:rPr>
          <w:b/>
          <w:i/>
        </w:rPr>
        <w:t>SYS_REFCURSOR</w:t>
      </w:r>
      <w:r>
        <w:t xml:space="preserve"> como un parámetro de salida en un procedimiento almacenado o función. La definición básica sería:</w:t>
      </w:r>
    </w:p>
    <w:p w14:paraId="243BE145" w14:textId="77777777" w:rsidR="00B02444" w:rsidRPr="001539C5" w:rsidRDefault="00B02444" w:rsidP="00B02444">
      <w:pPr>
        <w:pStyle w:val="ListParagraph"/>
        <w:ind w:left="1080" w:firstLine="0"/>
        <w:rPr>
          <w:sz w:val="12"/>
          <w:szCs w:val="12"/>
        </w:rPr>
      </w:pPr>
    </w:p>
    <w:p w14:paraId="167546E6" w14:textId="5265EAA1" w:rsidR="001539C5" w:rsidRDefault="00B02444" w:rsidP="001539C5">
      <w:pPr>
        <w:spacing w:line="276" w:lineRule="auto"/>
        <w:ind w:left="1778"/>
        <w:rPr>
          <w:rFonts w:ascii="Consolas" w:hAnsi="Consolas"/>
        </w:rPr>
      </w:pPr>
      <w:r w:rsidRPr="001539C5">
        <w:rPr>
          <w:rFonts w:ascii="Consolas" w:hAnsi="Consolas"/>
          <w:color w:val="0066FF"/>
        </w:rPr>
        <w:t>PROCEDURE</w:t>
      </w:r>
      <w:r w:rsidRPr="001539C5">
        <w:rPr>
          <w:rFonts w:ascii="Consolas" w:hAnsi="Consolas"/>
        </w:rPr>
        <w:t xml:space="preserve"> </w:t>
      </w:r>
      <w:proofErr w:type="spellStart"/>
      <w:r w:rsidR="001539C5" w:rsidRPr="001539C5">
        <w:rPr>
          <w:rFonts w:ascii="Consolas" w:hAnsi="Consolas"/>
          <w:color w:val="0099FF"/>
        </w:rPr>
        <w:t>procedure_name</w:t>
      </w:r>
      <w:proofErr w:type="spellEnd"/>
      <w:r w:rsidR="001539C5">
        <w:rPr>
          <w:rFonts w:ascii="Consolas" w:hAnsi="Consolas"/>
        </w:rPr>
        <w:t xml:space="preserve"> </w:t>
      </w:r>
      <w:r w:rsidRPr="001539C5">
        <w:rPr>
          <w:rFonts w:ascii="Consolas" w:hAnsi="Consolas"/>
          <w:color w:val="FFC000"/>
        </w:rPr>
        <w:t>(</w:t>
      </w:r>
      <w:proofErr w:type="spellStart"/>
      <w:r w:rsidRPr="001539C5">
        <w:rPr>
          <w:rFonts w:ascii="Consolas" w:hAnsi="Consolas"/>
          <w:color w:val="0099FF"/>
        </w:rPr>
        <w:t>ref_cursor</w:t>
      </w:r>
      <w:proofErr w:type="spellEnd"/>
    </w:p>
    <w:p w14:paraId="0A33E712" w14:textId="6602DA15" w:rsidR="00B02444" w:rsidRPr="001539C5" w:rsidRDefault="00B02444" w:rsidP="001539C5">
      <w:pPr>
        <w:spacing w:line="276" w:lineRule="auto"/>
        <w:ind w:left="1778"/>
        <w:rPr>
          <w:rFonts w:ascii="Consolas" w:hAnsi="Consolas"/>
        </w:rPr>
      </w:pPr>
      <w:r w:rsidRPr="001539C5">
        <w:rPr>
          <w:rFonts w:ascii="Consolas" w:hAnsi="Consolas"/>
          <w:color w:val="0066FF"/>
        </w:rPr>
        <w:t>OUT</w:t>
      </w:r>
      <w:r w:rsidRPr="001539C5">
        <w:rPr>
          <w:rFonts w:ascii="Consolas" w:hAnsi="Consolas"/>
        </w:rPr>
        <w:t xml:space="preserve"> </w:t>
      </w:r>
      <w:r w:rsidRPr="001539C5">
        <w:rPr>
          <w:rFonts w:ascii="Consolas" w:hAnsi="Consolas"/>
          <w:color w:val="21D550"/>
        </w:rPr>
        <w:t>SYS_REFCURSOR</w:t>
      </w:r>
      <w:r w:rsidRPr="001539C5">
        <w:rPr>
          <w:rFonts w:ascii="Consolas" w:hAnsi="Consolas"/>
          <w:color w:val="FFC000"/>
        </w:rPr>
        <w:t>)</w:t>
      </w:r>
      <w:r w:rsidRPr="001539C5">
        <w:rPr>
          <w:rFonts w:ascii="Consolas" w:hAnsi="Consolas"/>
        </w:rPr>
        <w:t>;</w:t>
      </w:r>
    </w:p>
    <w:p w14:paraId="043462B4" w14:textId="77777777" w:rsidR="00B02444" w:rsidRPr="001539C5" w:rsidRDefault="00B02444" w:rsidP="00B02444">
      <w:pPr>
        <w:pStyle w:val="ListParagraph"/>
        <w:ind w:left="1080" w:firstLine="0"/>
        <w:rPr>
          <w:sz w:val="12"/>
          <w:szCs w:val="12"/>
        </w:rPr>
      </w:pPr>
    </w:p>
    <w:p w14:paraId="719DBB35" w14:textId="5723DCFB" w:rsidR="00B02444" w:rsidRDefault="00B02444" w:rsidP="001539C5">
      <w:pPr>
        <w:pStyle w:val="ListParagraph"/>
        <w:numPr>
          <w:ilvl w:val="0"/>
          <w:numId w:val="42"/>
        </w:numPr>
      </w:pPr>
      <w:r w:rsidRPr="001539C5">
        <w:rPr>
          <w:b/>
        </w:rPr>
        <w:t xml:space="preserve">Asignación del </w:t>
      </w:r>
      <w:r w:rsidRPr="001539C5">
        <w:rPr>
          <w:b/>
          <w:i/>
        </w:rPr>
        <w:t>SYS_REFCURSOR</w:t>
      </w:r>
      <w:r w:rsidRPr="001539C5">
        <w:rPr>
          <w:b/>
        </w:rPr>
        <w:t>:</w:t>
      </w:r>
      <w:r w:rsidR="001539C5">
        <w:rPr>
          <w:b/>
        </w:rPr>
        <w:t xml:space="preserve"> </w:t>
      </w:r>
      <w:r w:rsidR="001539C5">
        <w:t>D</w:t>
      </w:r>
      <w:r>
        <w:t xml:space="preserve">entro del cuerpo del procedimiento, </w:t>
      </w:r>
      <w:r w:rsidR="001539C5">
        <w:t xml:space="preserve">se </w:t>
      </w:r>
      <w:r>
        <w:t xml:space="preserve">puede abrir un cursor y asignarlo al parámetro </w:t>
      </w:r>
      <w:r w:rsidRPr="001539C5">
        <w:rPr>
          <w:b/>
          <w:i/>
        </w:rPr>
        <w:t>SYS_REFCURSOR</w:t>
      </w:r>
      <w:r>
        <w:t xml:space="preserve"> utilizando la cláusula </w:t>
      </w:r>
      <w:r w:rsidRPr="001539C5">
        <w:rPr>
          <w:b/>
          <w:i/>
        </w:rPr>
        <w:t>OPEN FOR</w:t>
      </w:r>
      <w:r>
        <w:t>. Por ejemplo:</w:t>
      </w:r>
    </w:p>
    <w:p w14:paraId="618DE95C" w14:textId="77777777" w:rsidR="001539C5" w:rsidRPr="001539C5" w:rsidRDefault="001539C5" w:rsidP="001539C5">
      <w:pPr>
        <w:rPr>
          <w:sz w:val="12"/>
          <w:szCs w:val="12"/>
        </w:rPr>
      </w:pPr>
    </w:p>
    <w:p w14:paraId="1DE1E521" w14:textId="2EAA97CA" w:rsidR="001539C5" w:rsidRPr="001539C5" w:rsidRDefault="00B02444" w:rsidP="001539C5">
      <w:pPr>
        <w:spacing w:line="276" w:lineRule="auto"/>
        <w:ind w:left="1778" w:firstLine="709"/>
        <w:rPr>
          <w:rFonts w:ascii="Consolas" w:hAnsi="Consolas"/>
        </w:rPr>
      </w:pPr>
      <w:r w:rsidRPr="00461FAF">
        <w:rPr>
          <w:rFonts w:ascii="Consolas" w:hAnsi="Consolas"/>
          <w:color w:val="0066FF"/>
        </w:rPr>
        <w:t>OPEN</w:t>
      </w:r>
      <w:r w:rsidRPr="001539C5">
        <w:rPr>
          <w:rFonts w:ascii="Consolas" w:hAnsi="Consolas"/>
        </w:rPr>
        <w:t xml:space="preserve"> </w:t>
      </w:r>
      <w:proofErr w:type="spellStart"/>
      <w:r w:rsidRPr="00461FAF">
        <w:rPr>
          <w:rFonts w:ascii="Consolas" w:hAnsi="Consolas"/>
          <w:color w:val="0099FF"/>
        </w:rPr>
        <w:t>ref_cursor</w:t>
      </w:r>
      <w:proofErr w:type="spellEnd"/>
      <w:r w:rsidRPr="00461FAF">
        <w:rPr>
          <w:rFonts w:ascii="Consolas" w:hAnsi="Consolas"/>
          <w:color w:val="0099FF"/>
        </w:rPr>
        <w:t xml:space="preserve"> </w:t>
      </w:r>
      <w:r w:rsidRPr="001539C5">
        <w:rPr>
          <w:rFonts w:ascii="Consolas" w:hAnsi="Consolas"/>
        </w:rPr>
        <w:t>FOR</w:t>
      </w:r>
    </w:p>
    <w:p w14:paraId="332C9B5E" w14:textId="4A485E41" w:rsidR="00461FAF" w:rsidRPr="001539C5" w:rsidRDefault="00B02444" w:rsidP="00461FAF">
      <w:pPr>
        <w:spacing w:line="276" w:lineRule="auto"/>
        <w:ind w:left="1778" w:firstLine="709"/>
        <w:rPr>
          <w:rFonts w:ascii="Consolas" w:hAnsi="Consolas"/>
        </w:rPr>
      </w:pPr>
      <w:r w:rsidRPr="00461FAF">
        <w:rPr>
          <w:rFonts w:ascii="Consolas" w:hAnsi="Consolas"/>
          <w:color w:val="0066FF"/>
        </w:rPr>
        <w:t>SELECT</w:t>
      </w:r>
      <w:r w:rsidRPr="001539C5">
        <w:rPr>
          <w:rFonts w:ascii="Consolas" w:hAnsi="Consolas"/>
        </w:rPr>
        <w:t xml:space="preserve"> </w:t>
      </w:r>
      <w:r w:rsidRPr="00461FAF">
        <w:rPr>
          <w:rFonts w:ascii="Consolas" w:hAnsi="Consolas"/>
          <w:color w:val="0099FF"/>
        </w:rPr>
        <w:t>column1</w:t>
      </w:r>
      <w:r w:rsidRPr="001539C5">
        <w:rPr>
          <w:rFonts w:ascii="Consolas" w:hAnsi="Consolas"/>
        </w:rPr>
        <w:t xml:space="preserve">, </w:t>
      </w:r>
      <w:r w:rsidRPr="00461FAF">
        <w:rPr>
          <w:rFonts w:ascii="Consolas" w:hAnsi="Consolas"/>
          <w:color w:val="0099FF"/>
        </w:rPr>
        <w:t>column2</w:t>
      </w:r>
      <w:r w:rsidR="00461FAF" w:rsidRPr="00461FAF">
        <w:rPr>
          <w:rFonts w:ascii="Consolas" w:hAnsi="Consolas"/>
        </w:rPr>
        <w:t xml:space="preserve">, </w:t>
      </w:r>
      <w:r w:rsidR="00461FAF">
        <w:rPr>
          <w:rFonts w:ascii="Consolas" w:hAnsi="Consolas"/>
        </w:rPr>
        <w:t>...</w:t>
      </w:r>
    </w:p>
    <w:p w14:paraId="37F0F99A" w14:textId="28E1C912" w:rsidR="001539C5" w:rsidRPr="00461FAF" w:rsidRDefault="00B02444" w:rsidP="001539C5">
      <w:pPr>
        <w:spacing w:line="276" w:lineRule="auto"/>
        <w:ind w:left="1778" w:firstLine="709"/>
        <w:rPr>
          <w:rFonts w:ascii="Consolas" w:hAnsi="Consolas"/>
          <w:lang w:val="en-US"/>
        </w:rPr>
      </w:pPr>
      <w:r w:rsidRPr="00461FAF">
        <w:rPr>
          <w:rFonts w:ascii="Consolas" w:hAnsi="Consolas"/>
          <w:color w:val="0066FF"/>
        </w:rPr>
        <w:t>FROM</w:t>
      </w:r>
      <w:r w:rsidRPr="001539C5">
        <w:rPr>
          <w:rFonts w:ascii="Consolas" w:hAnsi="Consolas"/>
        </w:rPr>
        <w:t xml:space="preserve"> </w:t>
      </w:r>
      <w:r w:rsidRPr="00461FAF">
        <w:rPr>
          <w:rFonts w:ascii="Consolas" w:hAnsi="Consolas"/>
          <w:color w:val="0099FF"/>
        </w:rPr>
        <w:t>tabl</w:t>
      </w:r>
      <w:r w:rsidR="00461FAF">
        <w:rPr>
          <w:rFonts w:ascii="Consolas" w:hAnsi="Consolas"/>
          <w:color w:val="0099FF"/>
        </w:rPr>
        <w:t>e</w:t>
      </w:r>
      <w:r w:rsidR="00461FAF">
        <w:rPr>
          <w:rFonts w:ascii="Consolas" w:hAnsi="Consolas"/>
          <w:color w:val="0099FF"/>
          <w:lang w:val="en-US"/>
        </w:rPr>
        <w:t>_name</w:t>
      </w:r>
    </w:p>
    <w:p w14:paraId="004793A2" w14:textId="7F3DD307" w:rsidR="00B02444" w:rsidRPr="001539C5" w:rsidRDefault="00B02444" w:rsidP="001539C5">
      <w:pPr>
        <w:spacing w:line="276" w:lineRule="auto"/>
        <w:ind w:left="1778" w:firstLine="709"/>
        <w:rPr>
          <w:rFonts w:ascii="Consolas" w:hAnsi="Consolas"/>
        </w:rPr>
      </w:pPr>
      <w:r w:rsidRPr="00461FAF">
        <w:rPr>
          <w:rFonts w:ascii="Consolas" w:hAnsi="Consolas"/>
          <w:color w:val="0066FF"/>
        </w:rPr>
        <w:t>WHERE</w:t>
      </w:r>
      <w:r w:rsidRPr="001539C5">
        <w:rPr>
          <w:rFonts w:ascii="Consolas" w:hAnsi="Consolas"/>
        </w:rPr>
        <w:t xml:space="preserve"> </w:t>
      </w:r>
      <w:proofErr w:type="spellStart"/>
      <w:r w:rsidRPr="00461FAF">
        <w:rPr>
          <w:rFonts w:ascii="Consolas" w:hAnsi="Consolas"/>
          <w:color w:val="0099FF"/>
        </w:rPr>
        <w:t>condi</w:t>
      </w:r>
      <w:r w:rsidR="00461FAF">
        <w:rPr>
          <w:rFonts w:ascii="Consolas" w:hAnsi="Consolas"/>
          <w:color w:val="0099FF"/>
        </w:rPr>
        <w:t>t</w:t>
      </w:r>
      <w:r w:rsidRPr="00461FAF">
        <w:rPr>
          <w:rFonts w:ascii="Consolas" w:hAnsi="Consolas"/>
          <w:color w:val="0099FF"/>
        </w:rPr>
        <w:t>ion</w:t>
      </w:r>
      <w:proofErr w:type="spellEnd"/>
      <w:r w:rsidRPr="001539C5">
        <w:rPr>
          <w:rFonts w:ascii="Consolas" w:hAnsi="Consolas"/>
        </w:rPr>
        <w:t>;</w:t>
      </w:r>
    </w:p>
    <w:p w14:paraId="2FAE7897" w14:textId="77777777" w:rsidR="00B02444" w:rsidRPr="001539C5" w:rsidRDefault="00B02444" w:rsidP="001539C5">
      <w:pPr>
        <w:ind w:firstLine="0"/>
        <w:rPr>
          <w:sz w:val="12"/>
          <w:szCs w:val="12"/>
        </w:rPr>
      </w:pPr>
    </w:p>
    <w:p w14:paraId="7EB8AAFE" w14:textId="2EDE6ABC" w:rsidR="00B02444" w:rsidRDefault="00B02444" w:rsidP="001539C5">
      <w:pPr>
        <w:pStyle w:val="ListParagraph"/>
        <w:numPr>
          <w:ilvl w:val="0"/>
          <w:numId w:val="42"/>
        </w:numPr>
      </w:pPr>
      <w:r w:rsidRPr="001539C5">
        <w:rPr>
          <w:b/>
        </w:rPr>
        <w:t xml:space="preserve">Retorno del </w:t>
      </w:r>
      <w:r w:rsidRPr="001539C5">
        <w:rPr>
          <w:b/>
          <w:i/>
        </w:rPr>
        <w:t>SYS_REFCURSOR</w:t>
      </w:r>
      <w:r w:rsidRPr="001539C5">
        <w:rPr>
          <w:b/>
        </w:rPr>
        <w:t>:</w:t>
      </w:r>
      <w:r w:rsidR="001539C5">
        <w:t xml:space="preserve"> </w:t>
      </w:r>
      <w:r>
        <w:t xml:space="preserve">Si el procedimiento es una función y </w:t>
      </w:r>
      <w:r w:rsidR="001539C5">
        <w:t xml:space="preserve">se requiere </w:t>
      </w:r>
      <w:r>
        <w:t xml:space="preserve">devolver el </w:t>
      </w:r>
      <w:r w:rsidRPr="001539C5">
        <w:rPr>
          <w:b/>
          <w:i/>
        </w:rPr>
        <w:t>SYS_REFCURSOR</w:t>
      </w:r>
      <w:r>
        <w:t xml:space="preserve">, simplemente </w:t>
      </w:r>
      <w:r w:rsidR="001539C5">
        <w:t>se</w:t>
      </w:r>
      <w:r>
        <w:t xml:space="preserve"> inclu</w:t>
      </w:r>
      <w:r w:rsidR="001539C5">
        <w:t>ye</w:t>
      </w:r>
      <w:r>
        <w:t xml:space="preserve"> en la cláusula </w:t>
      </w:r>
      <w:r w:rsidRPr="001539C5">
        <w:rPr>
          <w:b/>
          <w:i/>
        </w:rPr>
        <w:t>RETURN</w:t>
      </w:r>
      <w:r>
        <w:t xml:space="preserve"> de la función. Por ejemplo:</w:t>
      </w:r>
    </w:p>
    <w:p w14:paraId="0D84C9F0" w14:textId="77777777" w:rsidR="00B02444" w:rsidRPr="001539C5" w:rsidRDefault="00B02444" w:rsidP="00B02444">
      <w:pPr>
        <w:pStyle w:val="ListParagraph"/>
        <w:ind w:left="1080" w:firstLine="0"/>
        <w:rPr>
          <w:sz w:val="12"/>
          <w:szCs w:val="12"/>
        </w:rPr>
      </w:pPr>
    </w:p>
    <w:p w14:paraId="522F98FF" w14:textId="6F2748A7" w:rsidR="00B02444" w:rsidRPr="0050651B" w:rsidRDefault="00B02444" w:rsidP="001539C5">
      <w:pPr>
        <w:spacing w:line="276" w:lineRule="auto"/>
        <w:ind w:left="1778"/>
        <w:rPr>
          <w:rFonts w:ascii="Consolas" w:hAnsi="Consolas"/>
          <w:lang w:val="en-US"/>
        </w:rPr>
      </w:pPr>
      <w:r w:rsidRPr="0050651B">
        <w:rPr>
          <w:rFonts w:ascii="Consolas" w:hAnsi="Consolas"/>
          <w:color w:val="0066FF"/>
          <w:lang w:val="en-US"/>
        </w:rPr>
        <w:t>FUNCTION</w:t>
      </w:r>
      <w:r w:rsidRPr="0050651B">
        <w:rPr>
          <w:rFonts w:ascii="Consolas" w:hAnsi="Consolas"/>
          <w:lang w:val="en-US"/>
        </w:rPr>
        <w:t xml:space="preserve"> </w:t>
      </w:r>
      <w:proofErr w:type="spellStart"/>
      <w:r w:rsidRPr="0050651B">
        <w:rPr>
          <w:rFonts w:ascii="Consolas" w:hAnsi="Consolas"/>
          <w:color w:val="0099FF"/>
          <w:lang w:val="en-US"/>
        </w:rPr>
        <w:t>func</w:t>
      </w:r>
      <w:r w:rsidR="00461FAF" w:rsidRPr="0050651B">
        <w:rPr>
          <w:rFonts w:ascii="Consolas" w:hAnsi="Consolas"/>
          <w:color w:val="0099FF"/>
          <w:lang w:val="en-US"/>
        </w:rPr>
        <w:t>t</w:t>
      </w:r>
      <w:r w:rsidRPr="0050651B">
        <w:rPr>
          <w:rFonts w:ascii="Consolas" w:hAnsi="Consolas"/>
          <w:color w:val="0099FF"/>
          <w:lang w:val="en-US"/>
        </w:rPr>
        <w:t>ion</w:t>
      </w:r>
      <w:r w:rsidR="00461FAF" w:rsidRPr="0050651B">
        <w:rPr>
          <w:rFonts w:ascii="Consolas" w:hAnsi="Consolas"/>
          <w:color w:val="0099FF"/>
          <w:lang w:val="en-US"/>
        </w:rPr>
        <w:t>_name</w:t>
      </w:r>
      <w:proofErr w:type="spellEnd"/>
      <w:r w:rsidRPr="0050651B">
        <w:rPr>
          <w:rFonts w:ascii="Consolas" w:hAnsi="Consolas"/>
          <w:color w:val="0099FF"/>
          <w:lang w:val="en-US"/>
        </w:rPr>
        <w:t xml:space="preserve"> </w:t>
      </w:r>
      <w:r w:rsidRPr="0050651B">
        <w:rPr>
          <w:rFonts w:ascii="Consolas" w:hAnsi="Consolas"/>
          <w:color w:val="CC00CC"/>
          <w:lang w:val="en-US"/>
        </w:rPr>
        <w:t>RETURN</w:t>
      </w:r>
      <w:r w:rsidRPr="0050651B">
        <w:rPr>
          <w:rFonts w:ascii="Consolas" w:hAnsi="Consolas"/>
          <w:lang w:val="en-US"/>
        </w:rPr>
        <w:t xml:space="preserve"> </w:t>
      </w:r>
      <w:r w:rsidRPr="0050651B">
        <w:rPr>
          <w:rFonts w:ascii="Consolas" w:hAnsi="Consolas"/>
          <w:color w:val="21D550"/>
          <w:lang w:val="en-US"/>
        </w:rPr>
        <w:t xml:space="preserve">SYS_REFCURSOR </w:t>
      </w:r>
      <w:r w:rsidRPr="0050651B">
        <w:rPr>
          <w:rFonts w:ascii="Consolas" w:hAnsi="Consolas"/>
          <w:color w:val="0066FF"/>
          <w:lang w:val="en-US"/>
        </w:rPr>
        <w:t>IS</w:t>
      </w:r>
    </w:p>
    <w:p w14:paraId="070D5AC3" w14:textId="77777777" w:rsidR="00B02444" w:rsidRPr="001539C5" w:rsidRDefault="00B02444" w:rsidP="001539C5">
      <w:pPr>
        <w:pStyle w:val="ListParagraph"/>
        <w:spacing w:line="276" w:lineRule="auto"/>
        <w:ind w:left="2520" w:firstLine="0"/>
        <w:rPr>
          <w:rFonts w:ascii="Consolas" w:hAnsi="Consolas"/>
          <w:lang w:val="en-US"/>
        </w:rPr>
      </w:pPr>
      <w:r w:rsidRPr="0050651B">
        <w:rPr>
          <w:rFonts w:ascii="Consolas" w:hAnsi="Consolas"/>
          <w:lang w:val="en-US"/>
        </w:rPr>
        <w:t xml:space="preserve">    </w:t>
      </w:r>
      <w:proofErr w:type="spellStart"/>
      <w:r w:rsidRPr="00461FAF">
        <w:rPr>
          <w:rFonts w:ascii="Consolas" w:hAnsi="Consolas"/>
          <w:color w:val="0099FF"/>
          <w:lang w:val="en-US"/>
        </w:rPr>
        <w:t>ref_cursor</w:t>
      </w:r>
      <w:proofErr w:type="spellEnd"/>
      <w:r w:rsidRPr="00461FAF">
        <w:rPr>
          <w:rFonts w:ascii="Consolas" w:hAnsi="Consolas"/>
          <w:color w:val="0099FF"/>
          <w:lang w:val="en-US"/>
        </w:rPr>
        <w:t xml:space="preserve"> </w:t>
      </w:r>
      <w:r w:rsidRPr="00461FAF">
        <w:rPr>
          <w:rFonts w:ascii="Consolas" w:hAnsi="Consolas"/>
          <w:color w:val="21D550"/>
          <w:lang w:val="en-US"/>
        </w:rPr>
        <w:t>SYS_</w:t>
      </w:r>
      <w:proofErr w:type="gramStart"/>
      <w:r w:rsidRPr="00461FAF">
        <w:rPr>
          <w:rFonts w:ascii="Consolas" w:hAnsi="Consolas"/>
          <w:color w:val="21D550"/>
          <w:lang w:val="en-US"/>
        </w:rPr>
        <w:t>REFCURSOR</w:t>
      </w:r>
      <w:r w:rsidRPr="001539C5">
        <w:rPr>
          <w:rFonts w:ascii="Consolas" w:hAnsi="Consolas"/>
          <w:lang w:val="en-US"/>
        </w:rPr>
        <w:t>;</w:t>
      </w:r>
      <w:proofErr w:type="gramEnd"/>
    </w:p>
    <w:p w14:paraId="265FA270" w14:textId="77777777" w:rsidR="00B02444" w:rsidRPr="00461FAF" w:rsidRDefault="00B02444" w:rsidP="001539C5">
      <w:pPr>
        <w:pStyle w:val="ListParagraph"/>
        <w:spacing w:line="276" w:lineRule="auto"/>
        <w:ind w:left="2498" w:firstLine="0"/>
        <w:rPr>
          <w:rFonts w:ascii="Consolas" w:hAnsi="Consolas"/>
          <w:color w:val="0066FF"/>
          <w:lang w:val="en-US"/>
        </w:rPr>
      </w:pPr>
      <w:r w:rsidRPr="00461FAF">
        <w:rPr>
          <w:rFonts w:ascii="Consolas" w:hAnsi="Consolas"/>
          <w:color w:val="0066FF"/>
          <w:lang w:val="en-US"/>
        </w:rPr>
        <w:t>BEGIN</w:t>
      </w:r>
    </w:p>
    <w:p w14:paraId="017A7BC8" w14:textId="5771B6A4" w:rsidR="00461FAF" w:rsidRDefault="00B02444" w:rsidP="00461FAF">
      <w:pPr>
        <w:pStyle w:val="ListParagraph"/>
        <w:spacing w:line="276" w:lineRule="auto"/>
        <w:ind w:left="2500" w:firstLine="0"/>
        <w:rPr>
          <w:rFonts w:ascii="Consolas" w:hAnsi="Consolas"/>
          <w:lang w:val="en-US"/>
        </w:rPr>
      </w:pPr>
      <w:r w:rsidRPr="001539C5">
        <w:rPr>
          <w:rFonts w:ascii="Consolas" w:hAnsi="Consolas"/>
          <w:lang w:val="en-US"/>
        </w:rPr>
        <w:t xml:space="preserve">    </w:t>
      </w:r>
      <w:r w:rsidRPr="00461FAF">
        <w:rPr>
          <w:rFonts w:ascii="Consolas" w:hAnsi="Consolas"/>
          <w:color w:val="0066FF"/>
          <w:lang w:val="en-US"/>
        </w:rPr>
        <w:t>OPEN</w:t>
      </w:r>
      <w:r w:rsidRPr="001539C5">
        <w:rPr>
          <w:rFonts w:ascii="Consolas" w:hAnsi="Consolas"/>
          <w:lang w:val="en-US"/>
        </w:rPr>
        <w:t xml:space="preserve"> </w:t>
      </w:r>
      <w:proofErr w:type="spellStart"/>
      <w:r w:rsidR="00461FAF" w:rsidRPr="00461FAF">
        <w:rPr>
          <w:rFonts w:ascii="Consolas" w:hAnsi="Consolas"/>
          <w:color w:val="0099FF"/>
          <w:lang w:val="en-US"/>
        </w:rPr>
        <w:t>ref_cursor</w:t>
      </w:r>
      <w:proofErr w:type="spellEnd"/>
      <w:r w:rsidR="00461FAF" w:rsidRPr="00461FAF">
        <w:rPr>
          <w:rFonts w:ascii="Consolas" w:hAnsi="Consolas"/>
          <w:color w:val="0099FF"/>
          <w:lang w:val="en-US"/>
        </w:rPr>
        <w:t xml:space="preserve"> </w:t>
      </w:r>
      <w:r w:rsidRPr="00461FAF">
        <w:rPr>
          <w:rFonts w:ascii="Consolas" w:hAnsi="Consolas"/>
          <w:color w:val="CC00CC"/>
          <w:lang w:val="en-US"/>
        </w:rPr>
        <w:t>FOR</w:t>
      </w:r>
    </w:p>
    <w:p w14:paraId="756545E8" w14:textId="77777777" w:rsidR="00461FAF" w:rsidRPr="0050651B" w:rsidRDefault="00461FAF" w:rsidP="00461FAF">
      <w:pPr>
        <w:spacing w:line="276" w:lineRule="auto"/>
        <w:ind w:left="2836" w:firstLine="709"/>
        <w:rPr>
          <w:rFonts w:ascii="Consolas" w:hAnsi="Consolas"/>
          <w:lang w:val="en-US"/>
        </w:rPr>
      </w:pPr>
      <w:r w:rsidRPr="0050651B">
        <w:rPr>
          <w:rFonts w:ascii="Consolas" w:hAnsi="Consolas"/>
          <w:color w:val="0066FF"/>
          <w:lang w:val="en-US"/>
        </w:rPr>
        <w:t>SELECT</w:t>
      </w:r>
      <w:r w:rsidRPr="0050651B">
        <w:rPr>
          <w:rFonts w:ascii="Consolas" w:hAnsi="Consolas"/>
          <w:lang w:val="en-US"/>
        </w:rPr>
        <w:t xml:space="preserve"> </w:t>
      </w:r>
      <w:r w:rsidRPr="0050651B">
        <w:rPr>
          <w:rFonts w:ascii="Consolas" w:hAnsi="Consolas"/>
          <w:color w:val="0099FF"/>
          <w:lang w:val="en-US"/>
        </w:rPr>
        <w:t>column1</w:t>
      </w:r>
      <w:r w:rsidRPr="0050651B">
        <w:rPr>
          <w:rFonts w:ascii="Consolas" w:hAnsi="Consolas"/>
          <w:lang w:val="en-US"/>
        </w:rPr>
        <w:t xml:space="preserve">, </w:t>
      </w:r>
      <w:r w:rsidRPr="0050651B">
        <w:rPr>
          <w:rFonts w:ascii="Consolas" w:hAnsi="Consolas"/>
          <w:color w:val="0099FF"/>
          <w:lang w:val="en-US"/>
        </w:rPr>
        <w:t>column2</w:t>
      </w:r>
      <w:r w:rsidRPr="0050651B">
        <w:rPr>
          <w:rFonts w:ascii="Consolas" w:hAnsi="Consolas"/>
          <w:lang w:val="en-US"/>
        </w:rPr>
        <w:t>, ...</w:t>
      </w:r>
    </w:p>
    <w:p w14:paraId="4937D542" w14:textId="77777777" w:rsidR="00461FAF" w:rsidRPr="00461FAF" w:rsidRDefault="00461FAF" w:rsidP="00461FAF">
      <w:pPr>
        <w:spacing w:line="276" w:lineRule="auto"/>
        <w:ind w:left="2836" w:firstLine="709"/>
        <w:rPr>
          <w:rFonts w:ascii="Consolas" w:hAnsi="Consolas"/>
          <w:lang w:val="en-US"/>
        </w:rPr>
      </w:pPr>
      <w:r w:rsidRPr="0050651B">
        <w:rPr>
          <w:rFonts w:ascii="Consolas" w:hAnsi="Consolas"/>
          <w:color w:val="0066FF"/>
          <w:lang w:val="en-US"/>
        </w:rPr>
        <w:t>FROM</w:t>
      </w:r>
      <w:r w:rsidRPr="0050651B">
        <w:rPr>
          <w:rFonts w:ascii="Consolas" w:hAnsi="Consolas"/>
          <w:lang w:val="en-US"/>
        </w:rPr>
        <w:t xml:space="preserve"> </w:t>
      </w:r>
      <w:proofErr w:type="spellStart"/>
      <w:r w:rsidRPr="0050651B">
        <w:rPr>
          <w:rFonts w:ascii="Consolas" w:hAnsi="Consolas"/>
          <w:color w:val="0099FF"/>
          <w:lang w:val="en-US"/>
        </w:rPr>
        <w:t>table</w:t>
      </w:r>
      <w:r>
        <w:rPr>
          <w:rFonts w:ascii="Consolas" w:hAnsi="Consolas"/>
          <w:color w:val="0099FF"/>
          <w:lang w:val="en-US"/>
        </w:rPr>
        <w:t>_name</w:t>
      </w:r>
      <w:proofErr w:type="spellEnd"/>
    </w:p>
    <w:p w14:paraId="7DFD281A" w14:textId="77777777" w:rsidR="00461FAF" w:rsidRPr="0050651B" w:rsidRDefault="00461FAF" w:rsidP="00461FAF">
      <w:pPr>
        <w:spacing w:line="276" w:lineRule="auto"/>
        <w:ind w:left="2836" w:firstLine="709"/>
        <w:rPr>
          <w:rFonts w:ascii="Consolas" w:hAnsi="Consolas"/>
          <w:lang w:val="en-US"/>
        </w:rPr>
      </w:pPr>
      <w:r w:rsidRPr="0050651B">
        <w:rPr>
          <w:rFonts w:ascii="Consolas" w:hAnsi="Consolas"/>
          <w:color w:val="0066FF"/>
          <w:lang w:val="en-US"/>
        </w:rPr>
        <w:t>WHERE</w:t>
      </w:r>
      <w:r w:rsidRPr="0050651B">
        <w:rPr>
          <w:rFonts w:ascii="Consolas" w:hAnsi="Consolas"/>
          <w:lang w:val="en-US"/>
        </w:rPr>
        <w:t xml:space="preserve"> </w:t>
      </w:r>
      <w:r w:rsidRPr="0050651B">
        <w:rPr>
          <w:rFonts w:ascii="Consolas" w:hAnsi="Consolas"/>
          <w:color w:val="0099FF"/>
          <w:lang w:val="en-US"/>
        </w:rPr>
        <w:t>condition</w:t>
      </w:r>
      <w:r w:rsidRPr="0050651B">
        <w:rPr>
          <w:rFonts w:ascii="Consolas" w:hAnsi="Consolas"/>
          <w:lang w:val="en-US"/>
        </w:rPr>
        <w:t>;</w:t>
      </w:r>
    </w:p>
    <w:p w14:paraId="73596775" w14:textId="6CC86B2F" w:rsidR="00B02444" w:rsidRPr="0050651B" w:rsidRDefault="00B02444" w:rsidP="001539C5">
      <w:pPr>
        <w:pStyle w:val="ListParagraph"/>
        <w:spacing w:line="276" w:lineRule="auto"/>
        <w:ind w:left="2498" w:firstLine="0"/>
        <w:rPr>
          <w:rFonts w:ascii="Consolas" w:hAnsi="Consolas"/>
          <w:lang w:val="en-US"/>
        </w:rPr>
      </w:pPr>
      <w:r w:rsidRPr="00461FAF">
        <w:rPr>
          <w:rFonts w:ascii="Consolas" w:hAnsi="Consolas"/>
          <w:color w:val="CC00CC"/>
          <w:lang w:val="en-US"/>
        </w:rPr>
        <w:t xml:space="preserve">    </w:t>
      </w:r>
      <w:r w:rsidRPr="0050651B">
        <w:rPr>
          <w:rFonts w:ascii="Consolas" w:hAnsi="Consolas"/>
          <w:color w:val="CC00CC"/>
          <w:lang w:val="en-US"/>
        </w:rPr>
        <w:t>RETURN</w:t>
      </w:r>
      <w:r w:rsidRPr="0050651B">
        <w:rPr>
          <w:rFonts w:ascii="Consolas" w:hAnsi="Consolas"/>
          <w:lang w:val="en-US"/>
        </w:rPr>
        <w:t xml:space="preserve"> </w:t>
      </w:r>
      <w:proofErr w:type="spellStart"/>
      <w:r w:rsidR="00461FAF" w:rsidRPr="00461FAF">
        <w:rPr>
          <w:rFonts w:ascii="Consolas" w:hAnsi="Consolas"/>
          <w:color w:val="0099FF"/>
          <w:lang w:val="en-US"/>
        </w:rPr>
        <w:t>ref_</w:t>
      </w:r>
      <w:proofErr w:type="gramStart"/>
      <w:r w:rsidR="00461FAF" w:rsidRPr="00461FAF">
        <w:rPr>
          <w:rFonts w:ascii="Consolas" w:hAnsi="Consolas"/>
          <w:color w:val="0099FF"/>
          <w:lang w:val="en-US"/>
        </w:rPr>
        <w:t>cursor</w:t>
      </w:r>
      <w:proofErr w:type="spellEnd"/>
      <w:r w:rsidRPr="0050651B">
        <w:rPr>
          <w:rFonts w:ascii="Consolas" w:hAnsi="Consolas"/>
          <w:lang w:val="en-US"/>
        </w:rPr>
        <w:t>;</w:t>
      </w:r>
      <w:proofErr w:type="gramEnd"/>
    </w:p>
    <w:p w14:paraId="562E41B8" w14:textId="0ADF6D93" w:rsidR="00B02444" w:rsidRPr="00165377" w:rsidRDefault="00B02444" w:rsidP="001539C5">
      <w:pPr>
        <w:pStyle w:val="ListParagraph"/>
        <w:spacing w:line="276" w:lineRule="auto"/>
        <w:ind w:left="2160" w:firstLine="338"/>
        <w:rPr>
          <w:rFonts w:ascii="Consolas" w:hAnsi="Consolas"/>
          <w:lang w:val="en-US"/>
        </w:rPr>
      </w:pPr>
      <w:r w:rsidRPr="00165377">
        <w:rPr>
          <w:rFonts w:ascii="Consolas" w:hAnsi="Consolas"/>
          <w:color w:val="0066FF"/>
          <w:lang w:val="en-US"/>
        </w:rPr>
        <w:lastRenderedPageBreak/>
        <w:t>END</w:t>
      </w:r>
      <w:r w:rsidRPr="00165377">
        <w:rPr>
          <w:rFonts w:ascii="Consolas" w:hAnsi="Consolas"/>
          <w:lang w:val="en-US"/>
        </w:rPr>
        <w:t xml:space="preserve"> </w:t>
      </w:r>
      <w:proofErr w:type="spellStart"/>
      <w:r w:rsidR="00461FAF" w:rsidRPr="00165377">
        <w:rPr>
          <w:rFonts w:ascii="Consolas" w:hAnsi="Consolas"/>
          <w:color w:val="0099FF"/>
          <w:lang w:val="en-US"/>
        </w:rPr>
        <w:t>function_</w:t>
      </w:r>
      <w:proofErr w:type="gramStart"/>
      <w:r w:rsidR="00461FAF" w:rsidRPr="00165377">
        <w:rPr>
          <w:rFonts w:ascii="Consolas" w:hAnsi="Consolas"/>
          <w:color w:val="0099FF"/>
          <w:lang w:val="en-US"/>
        </w:rPr>
        <w:t>name</w:t>
      </w:r>
      <w:proofErr w:type="spellEnd"/>
      <w:r w:rsidRPr="00165377">
        <w:rPr>
          <w:rFonts w:ascii="Consolas" w:hAnsi="Consolas"/>
          <w:lang w:val="en-US"/>
        </w:rPr>
        <w:t>;</w:t>
      </w:r>
      <w:proofErr w:type="gramEnd"/>
    </w:p>
    <w:p w14:paraId="3F5E9431" w14:textId="77777777" w:rsidR="001539C5" w:rsidRPr="00165377" w:rsidRDefault="001539C5" w:rsidP="00461FAF">
      <w:pPr>
        <w:rPr>
          <w:sz w:val="12"/>
          <w:szCs w:val="12"/>
          <w:lang w:val="en-US"/>
        </w:rPr>
      </w:pPr>
    </w:p>
    <w:p w14:paraId="479C008B" w14:textId="63E8792D" w:rsidR="00B02444" w:rsidRDefault="00B02444" w:rsidP="001539C5">
      <w:pPr>
        <w:pStyle w:val="ListParagraph"/>
        <w:ind w:left="1757" w:firstLine="0"/>
      </w:pPr>
      <w:r>
        <w:t>Si el procedimiento es un procedimiento almacenado, simplemente</w:t>
      </w:r>
      <w:r w:rsidR="00461FAF">
        <w:t xml:space="preserve"> se</w:t>
      </w:r>
      <w:r>
        <w:t xml:space="preserve"> ejecuta y el </w:t>
      </w:r>
      <w:r w:rsidRPr="00461FAF">
        <w:rPr>
          <w:b/>
          <w:i/>
        </w:rPr>
        <w:t>SYS_REFCURSOR</w:t>
      </w:r>
      <w:r>
        <w:t xml:space="preserve"> se pasa como parámetro de salida. Por ejemplo:</w:t>
      </w:r>
    </w:p>
    <w:p w14:paraId="46CDA006" w14:textId="77777777" w:rsidR="00B02444" w:rsidRPr="001539C5" w:rsidRDefault="00B02444" w:rsidP="00B02444">
      <w:pPr>
        <w:pStyle w:val="ListParagraph"/>
        <w:ind w:left="1080" w:firstLine="0"/>
        <w:rPr>
          <w:sz w:val="12"/>
          <w:szCs w:val="12"/>
        </w:rPr>
      </w:pPr>
    </w:p>
    <w:p w14:paraId="40A8EB48" w14:textId="77777777" w:rsidR="00B02444" w:rsidRPr="00461FAF" w:rsidRDefault="00B02444" w:rsidP="001539C5">
      <w:pPr>
        <w:pStyle w:val="ListParagraph"/>
        <w:spacing w:line="276" w:lineRule="auto"/>
        <w:ind w:left="2494" w:firstLine="0"/>
        <w:rPr>
          <w:rFonts w:ascii="Consolas" w:hAnsi="Consolas"/>
          <w:color w:val="0066FF"/>
        </w:rPr>
      </w:pPr>
      <w:r w:rsidRPr="00461FAF">
        <w:rPr>
          <w:rFonts w:ascii="Consolas" w:hAnsi="Consolas"/>
          <w:color w:val="0066FF"/>
        </w:rPr>
        <w:t>DECLARE</w:t>
      </w:r>
    </w:p>
    <w:p w14:paraId="2B56FC8E" w14:textId="798C901E" w:rsidR="00B02444" w:rsidRPr="00165377" w:rsidRDefault="00B02444" w:rsidP="001539C5">
      <w:pPr>
        <w:pStyle w:val="ListParagraph"/>
        <w:spacing w:line="276" w:lineRule="auto"/>
        <w:ind w:left="2494" w:firstLine="0"/>
        <w:rPr>
          <w:rFonts w:ascii="Consolas" w:hAnsi="Consolas"/>
          <w:lang w:val="en-US"/>
        </w:rPr>
      </w:pPr>
      <w:r w:rsidRPr="001539C5">
        <w:rPr>
          <w:rFonts w:ascii="Consolas" w:hAnsi="Consolas"/>
        </w:rPr>
        <w:t xml:space="preserve">    </w:t>
      </w:r>
      <w:proofErr w:type="spellStart"/>
      <w:r w:rsidR="00461FAF" w:rsidRPr="00165377">
        <w:rPr>
          <w:rFonts w:ascii="Consolas" w:hAnsi="Consolas"/>
          <w:color w:val="0099FF"/>
          <w:lang w:val="en-US"/>
        </w:rPr>
        <w:t>ref_cursor</w:t>
      </w:r>
      <w:proofErr w:type="spellEnd"/>
      <w:r w:rsidR="00461FAF" w:rsidRPr="00165377">
        <w:rPr>
          <w:rFonts w:ascii="Consolas" w:hAnsi="Consolas"/>
          <w:color w:val="0099FF"/>
          <w:lang w:val="en-US"/>
        </w:rPr>
        <w:t xml:space="preserve"> </w:t>
      </w:r>
      <w:r w:rsidR="00461FAF" w:rsidRPr="00165377">
        <w:rPr>
          <w:rFonts w:ascii="Consolas" w:hAnsi="Consolas"/>
          <w:color w:val="21D550"/>
          <w:lang w:val="en-US"/>
        </w:rPr>
        <w:t>SYS_</w:t>
      </w:r>
      <w:proofErr w:type="gramStart"/>
      <w:r w:rsidR="00461FAF" w:rsidRPr="00165377">
        <w:rPr>
          <w:rFonts w:ascii="Consolas" w:hAnsi="Consolas"/>
          <w:color w:val="21D550"/>
          <w:lang w:val="en-US"/>
        </w:rPr>
        <w:t>REFCURSOR</w:t>
      </w:r>
      <w:r w:rsidRPr="00165377">
        <w:rPr>
          <w:rFonts w:ascii="Consolas" w:hAnsi="Consolas"/>
          <w:lang w:val="en-US"/>
        </w:rPr>
        <w:t>;</w:t>
      </w:r>
      <w:proofErr w:type="gramEnd"/>
    </w:p>
    <w:p w14:paraId="43238D6E" w14:textId="77777777" w:rsidR="00B02444" w:rsidRPr="00165377" w:rsidRDefault="00B02444" w:rsidP="001539C5">
      <w:pPr>
        <w:pStyle w:val="ListParagraph"/>
        <w:spacing w:line="276" w:lineRule="auto"/>
        <w:ind w:left="2494" w:firstLine="0"/>
        <w:rPr>
          <w:rFonts w:ascii="Consolas" w:hAnsi="Consolas"/>
          <w:color w:val="0066FF"/>
          <w:lang w:val="en-US"/>
        </w:rPr>
      </w:pPr>
      <w:r w:rsidRPr="00165377">
        <w:rPr>
          <w:rFonts w:ascii="Consolas" w:hAnsi="Consolas"/>
          <w:color w:val="0066FF"/>
          <w:lang w:val="en-US"/>
        </w:rPr>
        <w:t>BEGIN</w:t>
      </w:r>
    </w:p>
    <w:p w14:paraId="45F5977E" w14:textId="0791D80A" w:rsidR="00B02444" w:rsidRPr="00165377" w:rsidRDefault="00B02444" w:rsidP="00461FAF">
      <w:pPr>
        <w:spacing w:line="276" w:lineRule="auto"/>
        <w:ind w:left="1778"/>
        <w:rPr>
          <w:rFonts w:ascii="Consolas" w:hAnsi="Consolas"/>
          <w:lang w:val="en-US"/>
        </w:rPr>
      </w:pPr>
      <w:r w:rsidRPr="00165377">
        <w:rPr>
          <w:rFonts w:ascii="Consolas" w:hAnsi="Consolas"/>
          <w:lang w:val="en-US"/>
        </w:rPr>
        <w:t xml:space="preserve">    </w:t>
      </w:r>
      <w:proofErr w:type="spellStart"/>
      <w:r w:rsidR="00461FAF" w:rsidRPr="00165377">
        <w:rPr>
          <w:rFonts w:ascii="Consolas" w:hAnsi="Consolas"/>
          <w:color w:val="0099FF"/>
          <w:lang w:val="en-US"/>
        </w:rPr>
        <w:t>procedure_name</w:t>
      </w:r>
      <w:proofErr w:type="spellEnd"/>
      <w:r w:rsidR="00461FAF" w:rsidRPr="00165377">
        <w:rPr>
          <w:rFonts w:ascii="Consolas" w:hAnsi="Consolas"/>
          <w:lang w:val="en-US"/>
        </w:rPr>
        <w:t xml:space="preserve"> </w:t>
      </w:r>
      <w:r w:rsidR="00461FAF" w:rsidRPr="00165377">
        <w:rPr>
          <w:rFonts w:ascii="Consolas" w:hAnsi="Consolas"/>
          <w:color w:val="FFC000"/>
          <w:lang w:val="en-US"/>
        </w:rPr>
        <w:t>(</w:t>
      </w:r>
      <w:proofErr w:type="spellStart"/>
      <w:r w:rsidR="00461FAF" w:rsidRPr="00165377">
        <w:rPr>
          <w:rFonts w:ascii="Consolas" w:hAnsi="Consolas"/>
          <w:color w:val="0099FF"/>
          <w:lang w:val="en-US"/>
        </w:rPr>
        <w:t>ref_cursor</w:t>
      </w:r>
      <w:proofErr w:type="spellEnd"/>
      <w:proofErr w:type="gramStart"/>
      <w:r w:rsidR="00461FAF" w:rsidRPr="00165377">
        <w:rPr>
          <w:rFonts w:ascii="Consolas" w:hAnsi="Consolas"/>
          <w:color w:val="FFC000"/>
          <w:lang w:val="en-US"/>
        </w:rPr>
        <w:t>)</w:t>
      </w:r>
      <w:r w:rsidR="00461FAF" w:rsidRPr="00165377">
        <w:rPr>
          <w:rFonts w:ascii="Consolas" w:hAnsi="Consolas"/>
          <w:lang w:val="en-US"/>
        </w:rPr>
        <w:t>;</w:t>
      </w:r>
      <w:proofErr w:type="gramEnd"/>
    </w:p>
    <w:p w14:paraId="07A8F097" w14:textId="2974BEC4" w:rsidR="00461FAF" w:rsidRPr="0050651B" w:rsidRDefault="00B02444" w:rsidP="001539C5">
      <w:pPr>
        <w:pStyle w:val="ListParagraph"/>
        <w:spacing w:line="276" w:lineRule="auto"/>
        <w:ind w:left="2494" w:firstLine="0"/>
        <w:rPr>
          <w:rFonts w:ascii="Consolas" w:hAnsi="Consolas"/>
          <w:color w:val="009900"/>
          <w:lang w:val="en-US"/>
        </w:rPr>
      </w:pPr>
      <w:r w:rsidRPr="00165377">
        <w:rPr>
          <w:rFonts w:ascii="Consolas" w:hAnsi="Consolas"/>
          <w:lang w:val="en-US"/>
        </w:rPr>
        <w:t xml:space="preserve">    </w:t>
      </w:r>
      <w:r w:rsidR="00461FAF" w:rsidRPr="0050651B">
        <w:rPr>
          <w:rFonts w:ascii="Consolas" w:hAnsi="Consolas"/>
          <w:color w:val="009900"/>
          <w:lang w:val="en-US"/>
        </w:rPr>
        <w:t xml:space="preserve">-- You can use the resulting </w:t>
      </w:r>
      <w:proofErr w:type="spellStart"/>
      <w:r w:rsidR="00461FAF" w:rsidRPr="0050651B">
        <w:rPr>
          <w:rFonts w:ascii="Consolas" w:hAnsi="Consolas"/>
          <w:color w:val="009900"/>
          <w:lang w:val="en-US"/>
        </w:rPr>
        <w:t>ref_cursor</w:t>
      </w:r>
      <w:proofErr w:type="spellEnd"/>
      <w:r w:rsidR="00461FAF" w:rsidRPr="0050651B">
        <w:rPr>
          <w:rFonts w:ascii="Consolas" w:hAnsi="Consolas"/>
          <w:color w:val="009900"/>
          <w:lang w:val="en-US"/>
        </w:rPr>
        <w:t xml:space="preserve"> here</w:t>
      </w:r>
    </w:p>
    <w:p w14:paraId="11EA0027" w14:textId="0EDE77DC" w:rsidR="00B02444" w:rsidRPr="001539C5" w:rsidRDefault="00B02444" w:rsidP="001539C5">
      <w:pPr>
        <w:pStyle w:val="ListParagraph"/>
        <w:spacing w:line="276" w:lineRule="auto"/>
        <w:ind w:left="2494" w:firstLine="0"/>
        <w:rPr>
          <w:rFonts w:ascii="Consolas" w:hAnsi="Consolas"/>
        </w:rPr>
      </w:pPr>
      <w:r w:rsidRPr="00461FAF">
        <w:rPr>
          <w:rFonts w:ascii="Consolas" w:hAnsi="Consolas"/>
          <w:color w:val="0066FF"/>
        </w:rPr>
        <w:t>END</w:t>
      </w:r>
      <w:r w:rsidRPr="001539C5">
        <w:rPr>
          <w:rFonts w:ascii="Consolas" w:hAnsi="Consolas"/>
        </w:rPr>
        <w:t>;</w:t>
      </w:r>
    </w:p>
    <w:p w14:paraId="0346D5BD" w14:textId="0DB5B747" w:rsidR="00B02444" w:rsidRPr="001539C5" w:rsidRDefault="00B02444" w:rsidP="001539C5">
      <w:pPr>
        <w:rPr>
          <w:sz w:val="12"/>
          <w:szCs w:val="12"/>
        </w:rPr>
      </w:pPr>
    </w:p>
    <w:p w14:paraId="5A08EC63" w14:textId="2E915B34" w:rsidR="00B02444" w:rsidRPr="001539C5" w:rsidRDefault="00B02444" w:rsidP="001539C5">
      <w:pPr>
        <w:pStyle w:val="ListParagraph"/>
        <w:numPr>
          <w:ilvl w:val="0"/>
          <w:numId w:val="42"/>
        </w:numPr>
        <w:rPr>
          <w:b/>
        </w:rPr>
      </w:pPr>
      <w:r w:rsidRPr="001539C5">
        <w:rPr>
          <w:b/>
        </w:rPr>
        <w:t xml:space="preserve">Cierre del </w:t>
      </w:r>
      <w:r w:rsidRPr="001539C5">
        <w:rPr>
          <w:b/>
          <w:i/>
        </w:rPr>
        <w:t>SYS_REFCURSOR</w:t>
      </w:r>
      <w:r w:rsidRPr="001539C5">
        <w:rPr>
          <w:b/>
        </w:rPr>
        <w:t>:</w:t>
      </w:r>
      <w:r w:rsidR="001539C5">
        <w:rPr>
          <w:b/>
        </w:rPr>
        <w:t xml:space="preserve"> </w:t>
      </w:r>
      <w:r>
        <w:t xml:space="preserve">Es importante recordar que después de utilizar un </w:t>
      </w:r>
      <w:r w:rsidRPr="001539C5">
        <w:rPr>
          <w:b/>
          <w:i/>
        </w:rPr>
        <w:t>SYS_REFCURSOR</w:t>
      </w:r>
      <w:r>
        <w:t xml:space="preserve">, se debe cerrar para liberar los recursos. Esto se hace utilizando la sentencia </w:t>
      </w:r>
      <w:r w:rsidRPr="001539C5">
        <w:rPr>
          <w:b/>
          <w:i/>
        </w:rPr>
        <w:t>CLOSE</w:t>
      </w:r>
      <w:r>
        <w:t>. Por ejemplo:</w:t>
      </w:r>
    </w:p>
    <w:p w14:paraId="07B93326" w14:textId="77777777" w:rsidR="001539C5" w:rsidRPr="001539C5" w:rsidRDefault="001539C5" w:rsidP="001539C5">
      <w:pPr>
        <w:ind w:firstLine="0"/>
        <w:rPr>
          <w:sz w:val="12"/>
          <w:szCs w:val="12"/>
        </w:rPr>
      </w:pPr>
    </w:p>
    <w:p w14:paraId="14D9A2AE" w14:textId="7A8A4886" w:rsidR="00B02444" w:rsidRPr="001539C5" w:rsidRDefault="00B02444" w:rsidP="001539C5">
      <w:pPr>
        <w:spacing w:line="276" w:lineRule="auto"/>
        <w:ind w:left="1780" w:firstLine="709"/>
        <w:rPr>
          <w:rFonts w:ascii="Consolas" w:hAnsi="Consolas"/>
        </w:rPr>
      </w:pPr>
      <w:r w:rsidRPr="00461FAF">
        <w:rPr>
          <w:rFonts w:ascii="Consolas" w:hAnsi="Consolas"/>
          <w:color w:val="0066FF"/>
        </w:rPr>
        <w:t>CLOSE</w:t>
      </w:r>
      <w:r w:rsidRPr="001539C5">
        <w:rPr>
          <w:rFonts w:ascii="Consolas" w:hAnsi="Consolas"/>
        </w:rPr>
        <w:t xml:space="preserve"> </w:t>
      </w:r>
      <w:proofErr w:type="spellStart"/>
      <w:r w:rsidRPr="00461FAF">
        <w:rPr>
          <w:rFonts w:ascii="Consolas" w:hAnsi="Consolas"/>
          <w:color w:val="0099FF"/>
        </w:rPr>
        <w:t>ref_cursor</w:t>
      </w:r>
      <w:proofErr w:type="spellEnd"/>
      <w:r w:rsidRPr="001539C5">
        <w:rPr>
          <w:rFonts w:ascii="Consolas" w:hAnsi="Consolas"/>
        </w:rPr>
        <w:t>;</w:t>
      </w:r>
    </w:p>
    <w:p w14:paraId="260D304C" w14:textId="77777777" w:rsidR="001539C5" w:rsidRPr="001539C5" w:rsidRDefault="001539C5" w:rsidP="001539C5">
      <w:pPr>
        <w:ind w:firstLine="0"/>
        <w:rPr>
          <w:sz w:val="12"/>
          <w:szCs w:val="12"/>
        </w:rPr>
      </w:pPr>
    </w:p>
    <w:p w14:paraId="71023AD2" w14:textId="5398540F" w:rsidR="00E86D95" w:rsidRPr="00B02444" w:rsidRDefault="00B02444" w:rsidP="00B02444">
      <w:pPr>
        <w:pStyle w:val="ListParagraph"/>
        <w:ind w:left="1080" w:firstLine="0"/>
      </w:pPr>
      <w:r>
        <w:t>En resumen, para definir, asignar y retornar un `SYS_REFCURSOR` en Oracle, primero se define como un parámetro de salida en un procedimiento almacenado o función, luego se asigna un cursor a este parámetro dentro del procedimiento o función y, finalmente, se puede devolver si es necesario o utilizar directamente en el bloque PL/SQL donde se invoca el procedimiento.</w:t>
      </w:r>
    </w:p>
    <w:p w14:paraId="7069A2C1" w14:textId="63029193" w:rsidR="00B02444" w:rsidRDefault="00B02444">
      <w:pPr>
        <w:spacing w:after="160" w:line="259" w:lineRule="auto"/>
        <w:ind w:firstLine="0"/>
        <w:jc w:val="left"/>
        <w:rPr>
          <w:rFonts w:eastAsiaTheme="majorEastAsia" w:cstheme="majorBidi"/>
          <w:b/>
          <w:szCs w:val="26"/>
        </w:rPr>
      </w:pPr>
    </w:p>
    <w:p w14:paraId="7677C3D6" w14:textId="77777777" w:rsidR="001539C5" w:rsidRDefault="001539C5">
      <w:pPr>
        <w:spacing w:after="160" w:line="259" w:lineRule="auto"/>
        <w:ind w:firstLine="0"/>
        <w:jc w:val="left"/>
        <w:rPr>
          <w:rFonts w:eastAsiaTheme="majorEastAsia" w:cstheme="majorBidi"/>
          <w:b/>
          <w:szCs w:val="26"/>
        </w:rPr>
      </w:pPr>
      <w:r>
        <w:br w:type="page"/>
      </w:r>
    </w:p>
    <w:p w14:paraId="502BA15F" w14:textId="7497968E" w:rsidR="007058AD" w:rsidRDefault="004D111C" w:rsidP="005D40EC">
      <w:pPr>
        <w:pStyle w:val="Heading2"/>
        <w:spacing w:before="0"/>
        <w:ind w:firstLine="0"/>
      </w:pPr>
      <w:r>
        <w:lastRenderedPageBreak/>
        <w:t>PRÁCTICA</w:t>
      </w:r>
    </w:p>
    <w:tbl>
      <w:tblPr>
        <w:tblStyle w:val="TableGrid"/>
        <w:tblW w:w="0" w:type="auto"/>
        <w:tblLook w:val="04A0" w:firstRow="1" w:lastRow="0" w:firstColumn="1" w:lastColumn="0" w:noHBand="0" w:noVBand="1"/>
      </w:tblPr>
      <w:tblGrid>
        <w:gridCol w:w="4675"/>
        <w:gridCol w:w="4675"/>
      </w:tblGrid>
      <w:tr w:rsidR="00B02444" w14:paraId="095D1837" w14:textId="77777777" w:rsidTr="00B02444">
        <w:tc>
          <w:tcPr>
            <w:tcW w:w="4675" w:type="dxa"/>
          </w:tcPr>
          <w:p w14:paraId="2AB90847" w14:textId="2B8E34E4" w:rsidR="00B02444" w:rsidRDefault="00647201" w:rsidP="005D40EC">
            <w:pPr>
              <w:ind w:firstLine="0"/>
              <w:jc w:val="center"/>
            </w:pPr>
            <w:r w:rsidRPr="00647201">
              <w:rPr>
                <w:noProof/>
              </w:rPr>
              <w:drawing>
                <wp:anchor distT="0" distB="0" distL="114300" distR="114300" simplePos="0" relativeHeight="251658240" behindDoc="0" locked="0" layoutInCell="1" allowOverlap="1" wp14:anchorId="098FCDB2" wp14:editId="115CF711">
                  <wp:simplePos x="0" y="0"/>
                  <wp:positionH relativeFrom="column">
                    <wp:posOffset>159698</wp:posOffset>
                  </wp:positionH>
                  <wp:positionV relativeFrom="paragraph">
                    <wp:posOffset>468705</wp:posOffset>
                  </wp:positionV>
                  <wp:extent cx="2520000" cy="69346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693464"/>
                          </a:xfrm>
                          <a:prstGeom prst="rect">
                            <a:avLst/>
                          </a:prstGeom>
                        </pic:spPr>
                      </pic:pic>
                    </a:graphicData>
                  </a:graphic>
                </wp:anchor>
              </w:drawing>
            </w:r>
          </w:p>
        </w:tc>
        <w:tc>
          <w:tcPr>
            <w:tcW w:w="4675" w:type="dxa"/>
          </w:tcPr>
          <w:p w14:paraId="0C14B1FF" w14:textId="29E31BFD" w:rsidR="00647201" w:rsidRDefault="00647201" w:rsidP="005D40EC">
            <w:pPr>
              <w:ind w:firstLine="0"/>
              <w:jc w:val="center"/>
            </w:pPr>
            <w:r w:rsidRPr="00647201">
              <w:rPr>
                <w:noProof/>
              </w:rPr>
              <w:drawing>
                <wp:anchor distT="0" distB="0" distL="114300" distR="114300" simplePos="0" relativeHeight="251658241" behindDoc="0" locked="0" layoutInCell="1" allowOverlap="1" wp14:anchorId="4F4D7B4F" wp14:editId="0ADF485B">
                  <wp:simplePos x="0" y="0"/>
                  <wp:positionH relativeFrom="column">
                    <wp:posOffset>152703</wp:posOffset>
                  </wp:positionH>
                  <wp:positionV relativeFrom="paragraph">
                    <wp:posOffset>238448</wp:posOffset>
                  </wp:positionV>
                  <wp:extent cx="2520000" cy="1180024"/>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1180024"/>
                          </a:xfrm>
                          <a:prstGeom prst="rect">
                            <a:avLst/>
                          </a:prstGeom>
                        </pic:spPr>
                      </pic:pic>
                    </a:graphicData>
                  </a:graphic>
                </wp:anchor>
              </w:drawing>
            </w:r>
          </w:p>
          <w:p w14:paraId="5CBF6AA3" w14:textId="57B91A6E" w:rsidR="00647201" w:rsidRDefault="00647201" w:rsidP="005D40EC">
            <w:pPr>
              <w:ind w:firstLine="0"/>
              <w:jc w:val="center"/>
            </w:pPr>
          </w:p>
          <w:p w14:paraId="3C8FCEA7" w14:textId="5941EA46" w:rsidR="00647201" w:rsidRDefault="00647201" w:rsidP="005D40EC">
            <w:pPr>
              <w:ind w:firstLine="0"/>
              <w:jc w:val="center"/>
            </w:pPr>
          </w:p>
          <w:p w14:paraId="7E304CC7" w14:textId="4AF8623C" w:rsidR="00647201" w:rsidRDefault="00647201" w:rsidP="005D40EC">
            <w:pPr>
              <w:ind w:firstLine="0"/>
              <w:jc w:val="center"/>
            </w:pPr>
          </w:p>
          <w:p w14:paraId="45A54717" w14:textId="5CB7806A" w:rsidR="00647201" w:rsidRDefault="00647201" w:rsidP="005D40EC">
            <w:pPr>
              <w:ind w:firstLine="0"/>
              <w:jc w:val="center"/>
            </w:pPr>
          </w:p>
          <w:p w14:paraId="177F4A96" w14:textId="08B5718F" w:rsidR="00647201" w:rsidRDefault="00647201" w:rsidP="005D40EC">
            <w:pPr>
              <w:ind w:firstLine="0"/>
            </w:pPr>
          </w:p>
        </w:tc>
      </w:tr>
    </w:tbl>
    <w:p w14:paraId="69C94358" w14:textId="77777777" w:rsidR="00547AE4" w:rsidRPr="005D40EC" w:rsidRDefault="00547AE4" w:rsidP="005D40EC">
      <w:pPr>
        <w:autoSpaceDE w:val="0"/>
        <w:autoSpaceDN w:val="0"/>
        <w:adjustRightInd w:val="0"/>
        <w:ind w:firstLine="0"/>
        <w:rPr>
          <w:rFonts w:cs="Arial"/>
          <w:b/>
          <w:bCs/>
          <w:color w:val="000000"/>
          <w:sz w:val="12"/>
          <w:szCs w:val="12"/>
        </w:rPr>
      </w:pPr>
    </w:p>
    <w:p w14:paraId="7DA19D3A" w14:textId="7478D0D1" w:rsidR="00547AE4" w:rsidRPr="005D40EC" w:rsidRDefault="00547AE4" w:rsidP="005D40EC">
      <w:pPr>
        <w:pStyle w:val="ListParagraph"/>
        <w:numPr>
          <w:ilvl w:val="0"/>
          <w:numId w:val="34"/>
        </w:numPr>
        <w:autoSpaceDE w:val="0"/>
        <w:autoSpaceDN w:val="0"/>
        <w:adjustRightInd w:val="0"/>
        <w:rPr>
          <w:rFonts w:cs="Arial"/>
          <w:b/>
          <w:bCs/>
          <w:color w:val="000000"/>
          <w:szCs w:val="24"/>
        </w:rPr>
      </w:pPr>
      <w:r w:rsidRPr="005D40EC">
        <w:rPr>
          <w:rFonts w:cs="Arial"/>
          <w:b/>
          <w:bCs/>
          <w:color w:val="000000"/>
          <w:szCs w:val="24"/>
        </w:rPr>
        <w:t xml:space="preserve">Ofreciendo </w:t>
      </w:r>
      <w:r w:rsidR="005D40EC" w:rsidRPr="005D40EC">
        <w:rPr>
          <w:rFonts w:cs="Arial"/>
          <w:b/>
          <w:bCs/>
          <w:color w:val="000000"/>
          <w:szCs w:val="24"/>
        </w:rPr>
        <w:t>S</w:t>
      </w:r>
      <w:r w:rsidRPr="005D40EC">
        <w:rPr>
          <w:rFonts w:cs="Arial"/>
          <w:b/>
          <w:bCs/>
          <w:color w:val="000000"/>
          <w:szCs w:val="24"/>
        </w:rPr>
        <w:t>ervicios</w:t>
      </w:r>
    </w:p>
    <w:p w14:paraId="2DBEC249" w14:textId="5A476686" w:rsidR="00547AE4" w:rsidRPr="005D40EC" w:rsidRDefault="00547AE4" w:rsidP="005D40EC">
      <w:pPr>
        <w:pStyle w:val="ListParagraph"/>
        <w:numPr>
          <w:ilvl w:val="0"/>
          <w:numId w:val="35"/>
        </w:numPr>
        <w:autoSpaceDE w:val="0"/>
        <w:autoSpaceDN w:val="0"/>
        <w:adjustRightInd w:val="0"/>
        <w:rPr>
          <w:rFonts w:cs="Arial"/>
          <w:color w:val="000000"/>
          <w:szCs w:val="24"/>
        </w:rPr>
      </w:pPr>
      <w:r w:rsidRPr="005D40EC">
        <w:rPr>
          <w:rFonts w:cs="Arial"/>
          <w:color w:val="000000"/>
          <w:szCs w:val="24"/>
        </w:rPr>
        <w:t>Implemente los paquetes de componentes necesario para ofrecer las funciones básicas y</w:t>
      </w:r>
      <w:r w:rsidR="005D40EC" w:rsidRPr="005D40EC">
        <w:rPr>
          <w:rFonts w:cs="Arial"/>
          <w:color w:val="000000"/>
          <w:szCs w:val="24"/>
        </w:rPr>
        <w:t xml:space="preserve"> </w:t>
      </w:r>
      <w:r w:rsidRPr="005D40EC">
        <w:rPr>
          <w:rFonts w:cs="Arial"/>
          <w:color w:val="000000"/>
          <w:szCs w:val="24"/>
        </w:rPr>
        <w:t>consultas del ciclo actual del sistema (CRUD).</w:t>
      </w:r>
    </w:p>
    <w:p w14:paraId="0A302C16" w14:textId="79ECED2C" w:rsidR="00547AE4" w:rsidRPr="005D40EC" w:rsidRDefault="00547AE4" w:rsidP="005D40EC">
      <w:pPr>
        <w:autoSpaceDE w:val="0"/>
        <w:autoSpaceDN w:val="0"/>
        <w:adjustRightInd w:val="0"/>
        <w:ind w:left="708" w:firstLine="360"/>
        <w:rPr>
          <w:rFonts w:cs="Arial"/>
          <w:b/>
          <w:bCs/>
          <w:color w:val="000000"/>
          <w:szCs w:val="24"/>
        </w:rPr>
      </w:pPr>
      <w:r w:rsidRPr="005D40EC">
        <w:rPr>
          <w:rFonts w:cs="Arial"/>
          <w:b/>
          <w:bCs/>
          <w:color w:val="000000"/>
          <w:szCs w:val="24"/>
        </w:rPr>
        <w:t>PC_</w:t>
      </w:r>
      <w:r w:rsidR="0050651B" w:rsidRPr="005D40EC">
        <w:rPr>
          <w:rFonts w:cs="Arial"/>
          <w:b/>
          <w:bCs/>
          <w:color w:val="000000"/>
          <w:szCs w:val="24"/>
        </w:rPr>
        <w:t>EXTRAS [</w:t>
      </w:r>
      <w:r w:rsidRPr="005D40EC">
        <w:rPr>
          <w:rFonts w:cs="Arial"/>
          <w:b/>
          <w:bCs/>
          <w:color w:val="000000"/>
          <w:szCs w:val="24"/>
        </w:rPr>
        <w:t xml:space="preserve">Consultar </w:t>
      </w:r>
      <w:r w:rsidR="002F7E62">
        <w:rPr>
          <w:rFonts w:cs="Arial"/>
          <w:b/>
          <w:bCs/>
          <w:color w:val="000000"/>
          <w:szCs w:val="24"/>
        </w:rPr>
        <w:t>D</w:t>
      </w:r>
      <w:r w:rsidRPr="005D40EC">
        <w:rPr>
          <w:rFonts w:cs="Arial"/>
          <w:b/>
          <w:bCs/>
          <w:color w:val="000000"/>
          <w:szCs w:val="24"/>
        </w:rPr>
        <w:t xml:space="preserve">iseño al </w:t>
      </w:r>
      <w:r w:rsidR="002F7E62">
        <w:rPr>
          <w:rFonts w:cs="Arial"/>
          <w:b/>
          <w:bCs/>
          <w:color w:val="000000"/>
          <w:szCs w:val="24"/>
        </w:rPr>
        <w:t>F</w:t>
      </w:r>
      <w:r w:rsidRPr="005D40EC">
        <w:rPr>
          <w:rFonts w:cs="Arial"/>
          <w:b/>
          <w:bCs/>
          <w:color w:val="000000"/>
          <w:szCs w:val="24"/>
        </w:rPr>
        <w:t>inal]</w:t>
      </w:r>
    </w:p>
    <w:p w14:paraId="1BA074C6" w14:textId="3E17B9BC" w:rsidR="00547AE4" w:rsidRPr="005D40EC" w:rsidRDefault="00547AE4" w:rsidP="00165377">
      <w:pPr>
        <w:autoSpaceDE w:val="0"/>
        <w:autoSpaceDN w:val="0"/>
        <w:adjustRightInd w:val="0"/>
        <w:ind w:left="708" w:firstLine="360"/>
        <w:rPr>
          <w:rFonts w:cs="Arial"/>
          <w:color w:val="FF960E"/>
          <w:szCs w:val="24"/>
        </w:rPr>
      </w:pPr>
      <w:r w:rsidRPr="005D40EC">
        <w:rPr>
          <w:rFonts w:cs="Arial"/>
          <w:color w:val="FF960E"/>
          <w:szCs w:val="24"/>
        </w:rPr>
        <w:t>(CRUDE (la especificación), CRUDI (la implementación</w:t>
      </w:r>
      <w:r w:rsidR="0050651B" w:rsidRPr="005D40EC">
        <w:rPr>
          <w:rFonts w:cs="Arial"/>
          <w:color w:val="FF960E"/>
          <w:szCs w:val="24"/>
        </w:rPr>
        <w:t>))</w:t>
      </w:r>
    </w:p>
    <w:p w14:paraId="77BB2D1F" w14:textId="77777777" w:rsidR="00547AE4" w:rsidRPr="005D40EC" w:rsidRDefault="00547AE4" w:rsidP="005D40EC">
      <w:pPr>
        <w:autoSpaceDE w:val="0"/>
        <w:autoSpaceDN w:val="0"/>
        <w:adjustRightInd w:val="0"/>
        <w:rPr>
          <w:rFonts w:cs="Arial"/>
          <w:color w:val="FF960E"/>
          <w:szCs w:val="24"/>
        </w:rPr>
      </w:pPr>
    </w:p>
    <w:p w14:paraId="33B82089" w14:textId="497DCFF7" w:rsidR="00547AE4" w:rsidRPr="005D40EC" w:rsidRDefault="00547AE4" w:rsidP="005D40EC">
      <w:pPr>
        <w:pStyle w:val="ListParagraph"/>
        <w:numPr>
          <w:ilvl w:val="0"/>
          <w:numId w:val="35"/>
        </w:numPr>
        <w:autoSpaceDE w:val="0"/>
        <w:autoSpaceDN w:val="0"/>
        <w:adjustRightInd w:val="0"/>
        <w:rPr>
          <w:rFonts w:cs="Arial"/>
          <w:color w:val="000000"/>
          <w:szCs w:val="24"/>
        </w:rPr>
      </w:pPr>
      <w:r w:rsidRPr="005D40EC">
        <w:rPr>
          <w:rFonts w:cs="Arial"/>
          <w:color w:val="000000"/>
          <w:szCs w:val="24"/>
        </w:rPr>
        <w:t>Proponga un caso de prueba exitoso por subprograma</w:t>
      </w:r>
      <w:r w:rsidR="002F7E62">
        <w:rPr>
          <w:rFonts w:cs="Arial"/>
          <w:color w:val="000000"/>
          <w:szCs w:val="24"/>
        </w:rPr>
        <w:t>.</w:t>
      </w:r>
    </w:p>
    <w:p w14:paraId="39C4EFC7" w14:textId="77777777" w:rsidR="00547AE4" w:rsidRPr="005D40EC" w:rsidRDefault="00547AE4" w:rsidP="005D40EC">
      <w:pPr>
        <w:autoSpaceDE w:val="0"/>
        <w:autoSpaceDN w:val="0"/>
        <w:adjustRightInd w:val="0"/>
        <w:ind w:left="708" w:firstLine="360"/>
        <w:rPr>
          <w:rFonts w:cs="Arial"/>
          <w:color w:val="FF960E"/>
          <w:szCs w:val="24"/>
        </w:rPr>
      </w:pPr>
      <w:r w:rsidRPr="005D40EC">
        <w:rPr>
          <w:rFonts w:cs="Arial"/>
          <w:color w:val="FF960E"/>
          <w:szCs w:val="24"/>
        </w:rPr>
        <w:t>(CRUDOK)</w:t>
      </w:r>
    </w:p>
    <w:p w14:paraId="516AE258" w14:textId="77777777" w:rsidR="00547AE4" w:rsidRPr="005D40EC" w:rsidRDefault="00547AE4" w:rsidP="00165377">
      <w:pPr>
        <w:autoSpaceDE w:val="0"/>
        <w:autoSpaceDN w:val="0"/>
        <w:adjustRightInd w:val="0"/>
        <w:ind w:firstLine="0"/>
        <w:rPr>
          <w:rFonts w:cs="Arial"/>
          <w:color w:val="FF960E"/>
          <w:szCs w:val="24"/>
        </w:rPr>
      </w:pPr>
    </w:p>
    <w:p w14:paraId="532F6E1F" w14:textId="69A14260" w:rsidR="00547AE4" w:rsidRPr="005D40EC" w:rsidRDefault="00547AE4" w:rsidP="005D40EC">
      <w:pPr>
        <w:pStyle w:val="ListParagraph"/>
        <w:numPr>
          <w:ilvl w:val="0"/>
          <w:numId w:val="35"/>
        </w:numPr>
        <w:autoSpaceDE w:val="0"/>
        <w:autoSpaceDN w:val="0"/>
        <w:adjustRightInd w:val="0"/>
        <w:rPr>
          <w:rFonts w:cs="Arial"/>
          <w:color w:val="000000"/>
          <w:szCs w:val="24"/>
        </w:rPr>
      </w:pPr>
      <w:r w:rsidRPr="005D40EC">
        <w:rPr>
          <w:rFonts w:cs="Arial"/>
          <w:color w:val="000000"/>
          <w:szCs w:val="24"/>
        </w:rPr>
        <w:t>Proponga tres casos en los que el subprograma no se puede ejecutar.</w:t>
      </w:r>
    </w:p>
    <w:p w14:paraId="05E28309" w14:textId="201FF52B" w:rsidR="00547AE4" w:rsidRPr="005D40EC" w:rsidRDefault="00547AE4" w:rsidP="00165377">
      <w:pPr>
        <w:autoSpaceDE w:val="0"/>
        <w:autoSpaceDN w:val="0"/>
        <w:adjustRightInd w:val="0"/>
        <w:ind w:left="708" w:firstLine="360"/>
        <w:rPr>
          <w:rFonts w:cs="Arial"/>
          <w:color w:val="FF960E"/>
          <w:szCs w:val="24"/>
        </w:rPr>
      </w:pPr>
      <w:r w:rsidRPr="005D40EC">
        <w:rPr>
          <w:rFonts w:cs="Arial"/>
          <w:color w:val="FF960E"/>
          <w:szCs w:val="24"/>
        </w:rPr>
        <w:t>(</w:t>
      </w:r>
      <w:proofErr w:type="spellStart"/>
      <w:r w:rsidRPr="005D40EC">
        <w:rPr>
          <w:rFonts w:cs="Arial"/>
          <w:color w:val="FF960E"/>
          <w:szCs w:val="24"/>
        </w:rPr>
        <w:t>CRUDNoOK</w:t>
      </w:r>
      <w:proofErr w:type="spellEnd"/>
      <w:r w:rsidRPr="005D40EC">
        <w:rPr>
          <w:rFonts w:cs="Arial"/>
          <w:color w:val="FF960E"/>
          <w:szCs w:val="24"/>
        </w:rPr>
        <w:t>)</w:t>
      </w:r>
    </w:p>
    <w:p w14:paraId="1A59B68C" w14:textId="77777777" w:rsidR="00547AE4" w:rsidRPr="005D40EC" w:rsidRDefault="00547AE4" w:rsidP="005D40EC">
      <w:pPr>
        <w:autoSpaceDE w:val="0"/>
        <w:autoSpaceDN w:val="0"/>
        <w:adjustRightInd w:val="0"/>
        <w:ind w:left="708" w:firstLine="0"/>
        <w:rPr>
          <w:rFonts w:cs="Arial"/>
          <w:color w:val="FF960E"/>
          <w:szCs w:val="24"/>
        </w:rPr>
      </w:pPr>
    </w:p>
    <w:p w14:paraId="72E99363" w14:textId="3A88D2CF" w:rsidR="00547AE4" w:rsidRPr="005D40EC" w:rsidRDefault="00547AE4" w:rsidP="005D40EC">
      <w:pPr>
        <w:pStyle w:val="ListParagraph"/>
        <w:numPr>
          <w:ilvl w:val="0"/>
          <w:numId w:val="35"/>
        </w:numPr>
        <w:autoSpaceDE w:val="0"/>
        <w:autoSpaceDN w:val="0"/>
        <w:adjustRightInd w:val="0"/>
        <w:rPr>
          <w:rFonts w:cs="Arial"/>
          <w:color w:val="000000"/>
          <w:szCs w:val="24"/>
        </w:rPr>
      </w:pPr>
      <w:r w:rsidRPr="005D40EC">
        <w:rPr>
          <w:rFonts w:cs="Arial"/>
          <w:color w:val="000000"/>
          <w:szCs w:val="24"/>
        </w:rPr>
        <w:t>Escriba las instrucciones necesarias para eliminar los paquetes.</w:t>
      </w:r>
    </w:p>
    <w:p w14:paraId="69E7ECF8" w14:textId="0EF5DF21" w:rsidR="005D40EC" w:rsidRPr="00165377" w:rsidRDefault="00547AE4" w:rsidP="00165377">
      <w:pPr>
        <w:spacing w:after="160"/>
        <w:ind w:left="708" w:firstLine="360"/>
        <w:rPr>
          <w:rFonts w:cs="Arial"/>
          <w:color w:val="FF960E"/>
          <w:szCs w:val="24"/>
        </w:rPr>
      </w:pPr>
      <w:r w:rsidRPr="005D40EC">
        <w:rPr>
          <w:rFonts w:cs="Arial"/>
          <w:color w:val="FF960E"/>
          <w:szCs w:val="24"/>
        </w:rPr>
        <w:t>(CRUDX)</w:t>
      </w:r>
    </w:p>
    <w:p w14:paraId="5F808A35" w14:textId="77777777" w:rsidR="005D40EC" w:rsidRPr="005D40EC" w:rsidRDefault="005D40EC" w:rsidP="005D40EC">
      <w:pPr>
        <w:spacing w:after="160"/>
        <w:ind w:left="708" w:firstLine="0"/>
        <w:rPr>
          <w:rFonts w:cs="Arial"/>
          <w:szCs w:val="24"/>
        </w:rPr>
      </w:pPr>
    </w:p>
    <w:p w14:paraId="28B4C602" w14:textId="77777777" w:rsidR="002F7E62" w:rsidRDefault="005D40EC" w:rsidP="005D40EC">
      <w:pPr>
        <w:spacing w:after="160"/>
        <w:ind w:left="708" w:firstLine="0"/>
        <w:jc w:val="center"/>
      </w:pPr>
      <w:r w:rsidRPr="005D40EC">
        <w:rPr>
          <w:noProof/>
        </w:rPr>
        <w:drawing>
          <wp:inline distT="0" distB="0" distL="0" distR="0" wp14:anchorId="5D13C4AA" wp14:editId="36EECB58">
            <wp:extent cx="3850083" cy="1514530"/>
            <wp:effectExtent l="19050" t="19050" r="1714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2755" cy="1515581"/>
                    </a:xfrm>
                    <a:prstGeom prst="rect">
                      <a:avLst/>
                    </a:prstGeom>
                    <a:ln w="12700">
                      <a:solidFill>
                        <a:schemeClr val="tx1"/>
                      </a:solidFill>
                    </a:ln>
                  </pic:spPr>
                </pic:pic>
              </a:graphicData>
            </a:graphic>
          </wp:inline>
        </w:drawing>
      </w:r>
    </w:p>
    <w:p w14:paraId="4E4C235E" w14:textId="456AAE7D" w:rsidR="007058AD" w:rsidRPr="00547AE4" w:rsidRDefault="007058AD" w:rsidP="005D40EC">
      <w:pPr>
        <w:spacing w:after="160"/>
        <w:ind w:left="708" w:firstLine="0"/>
        <w:jc w:val="center"/>
        <w:rPr>
          <w:rFonts w:eastAsiaTheme="majorEastAsia" w:cstheme="majorBidi"/>
          <w:b/>
          <w:szCs w:val="26"/>
        </w:rPr>
      </w:pPr>
      <w:r>
        <w:br w:type="page"/>
      </w:r>
    </w:p>
    <w:p w14:paraId="05AB9735" w14:textId="77777777" w:rsidR="007058AD" w:rsidRPr="00041C05" w:rsidRDefault="007058AD" w:rsidP="005D40EC">
      <w:pPr>
        <w:pStyle w:val="Heading2"/>
        <w:ind w:firstLine="0"/>
      </w:pPr>
      <w:r w:rsidRPr="00041C05">
        <w:lastRenderedPageBreak/>
        <w:t>Bibliografía</w:t>
      </w:r>
    </w:p>
    <w:p w14:paraId="0FC02CC1" w14:textId="523D22E6" w:rsidR="00EC6769" w:rsidRDefault="00EC6769" w:rsidP="006042AB">
      <w:pPr>
        <w:ind w:left="720" w:hanging="720"/>
      </w:pPr>
      <w:r>
        <w:t xml:space="preserve">Campus MVP. (2014). </w:t>
      </w:r>
      <w:r w:rsidRPr="0019052A">
        <w:rPr>
          <w:i/>
        </w:rPr>
        <w:t>Fundamentos de SQL: Transacciones</w:t>
      </w:r>
      <w:r>
        <w:rPr>
          <w:i/>
        </w:rPr>
        <w:t xml:space="preserve">. </w:t>
      </w:r>
      <w:r>
        <w:t xml:space="preserve">Consultado de: </w:t>
      </w:r>
      <w:hyperlink r:id="rId11" w:history="1">
        <w:r w:rsidRPr="009C4EEF">
          <w:rPr>
            <w:rStyle w:val="Hyperlink"/>
          </w:rPr>
          <w:t>https://www.campusmvp.es/recursos/post/Fundamentos-de-SQL-Transacciones.asp</w:t>
        </w:r>
      </w:hyperlink>
      <w:r>
        <w:t xml:space="preserve"> </w:t>
      </w:r>
    </w:p>
    <w:p w14:paraId="22D4740B" w14:textId="618AE367" w:rsidR="007058AD" w:rsidRDefault="0019052A" w:rsidP="006042AB">
      <w:pPr>
        <w:ind w:left="720" w:hanging="720"/>
      </w:pPr>
      <w:r>
        <w:t xml:space="preserve">El Baúl del Programador. (2017). </w:t>
      </w:r>
      <w:r>
        <w:rPr>
          <w:i/>
        </w:rPr>
        <w:t>Introducción a PL/SQL. Transacciones</w:t>
      </w:r>
      <w:r>
        <w:t xml:space="preserve">. Consultado de: </w:t>
      </w:r>
      <w:hyperlink r:id="rId12" w:history="1">
        <w:r w:rsidRPr="009C4EEF">
          <w:rPr>
            <w:rStyle w:val="Hyperlink"/>
          </w:rPr>
          <w:t>https://elbauldelprogramador.com/introduccion-plsql-transacciones/</w:t>
        </w:r>
      </w:hyperlink>
      <w:r>
        <w:t xml:space="preserve"> </w:t>
      </w:r>
    </w:p>
    <w:p w14:paraId="27A209F0" w14:textId="77777777" w:rsidR="006042AB" w:rsidRDefault="006042AB" w:rsidP="006042AB">
      <w:pPr>
        <w:ind w:left="720" w:hanging="720"/>
      </w:pPr>
      <w:r>
        <w:t xml:space="preserve">El Baúl del Programador. (2017). </w:t>
      </w:r>
      <w:r w:rsidRPr="0019052A">
        <w:rPr>
          <w:i/>
        </w:rPr>
        <w:t>PL/SQL. Paquetes (</w:t>
      </w:r>
      <w:proofErr w:type="spellStart"/>
      <w:r w:rsidRPr="0019052A">
        <w:rPr>
          <w:i/>
        </w:rPr>
        <w:t>Packages</w:t>
      </w:r>
      <w:proofErr w:type="spellEnd"/>
      <w:r w:rsidRPr="0019052A">
        <w:rPr>
          <w:i/>
        </w:rPr>
        <w:t>)</w:t>
      </w:r>
      <w:r>
        <w:rPr>
          <w:i/>
        </w:rPr>
        <w:t>.</w:t>
      </w:r>
      <w:r>
        <w:t xml:space="preserve"> Consultado de: </w:t>
      </w:r>
      <w:hyperlink r:id="rId13" w:history="1">
        <w:r w:rsidRPr="009C4EEF">
          <w:rPr>
            <w:rStyle w:val="Hyperlink"/>
          </w:rPr>
          <w:t>https://elbauldelprogramador.com/plsql-paquetes-packages/</w:t>
        </w:r>
      </w:hyperlink>
      <w:r>
        <w:t xml:space="preserve"> </w:t>
      </w:r>
    </w:p>
    <w:p w14:paraId="00170CD3" w14:textId="77777777" w:rsidR="006042AB" w:rsidRDefault="006042AB" w:rsidP="006042AB">
      <w:pPr>
        <w:ind w:left="720" w:hanging="720"/>
      </w:pPr>
      <w:r>
        <w:t xml:space="preserve">IBM. (2022). </w:t>
      </w:r>
      <w:r w:rsidRPr="0019052A">
        <w:rPr>
          <w:i/>
        </w:rPr>
        <w:t>Paquetes (PL/SQL).</w:t>
      </w:r>
      <w:r>
        <w:t xml:space="preserve"> Consultado de: </w:t>
      </w:r>
      <w:hyperlink r:id="rId14" w:history="1">
        <w:r w:rsidRPr="009C4EEF">
          <w:rPr>
            <w:rStyle w:val="Hyperlink"/>
          </w:rPr>
          <w:t>https://www.ibm.com/docs/es/db2/11.1?topic=support-packages-plsql</w:t>
        </w:r>
      </w:hyperlink>
      <w:r>
        <w:t xml:space="preserve"> </w:t>
      </w:r>
    </w:p>
    <w:p w14:paraId="2842D996" w14:textId="4E54D6C9" w:rsidR="006042AB" w:rsidRDefault="006042AB" w:rsidP="006042AB">
      <w:pPr>
        <w:ind w:left="720" w:hanging="720"/>
        <w:jc w:val="left"/>
      </w:pPr>
      <w:r w:rsidRPr="0019052A">
        <w:t xml:space="preserve">Microsoft. (2023). </w:t>
      </w:r>
      <w:r w:rsidRPr="0019052A">
        <w:rPr>
          <w:i/>
        </w:rPr>
        <w:t>Esquemas de mensaje para cursores REF CURSOR</w:t>
      </w:r>
      <w:r>
        <w:rPr>
          <w:i/>
        </w:rPr>
        <w:t xml:space="preserve">. </w:t>
      </w:r>
      <w:r>
        <w:t xml:space="preserve">Consultado de: </w:t>
      </w:r>
      <w:hyperlink r:id="rId15" w:history="1">
        <w:r w:rsidRPr="009C4EEF">
          <w:rPr>
            <w:rStyle w:val="Hyperlink"/>
          </w:rPr>
          <w:t>https://learn.microsoft.com/es-es/biztalk/adapters-and-accelerators/adapter-oracle-database/message-schemas-for-ref-cursors</w:t>
        </w:r>
      </w:hyperlink>
      <w:r>
        <w:t xml:space="preserve"> </w:t>
      </w:r>
    </w:p>
    <w:p w14:paraId="11D6C59A" w14:textId="68C8A80D" w:rsidR="006042AB" w:rsidRDefault="006042AB" w:rsidP="006042AB">
      <w:pPr>
        <w:ind w:left="720" w:hanging="720"/>
      </w:pPr>
      <w:r>
        <w:t xml:space="preserve">Oracle </w:t>
      </w:r>
      <w:proofErr w:type="spellStart"/>
      <w:r>
        <w:t>Help</w:t>
      </w:r>
      <w:proofErr w:type="spellEnd"/>
      <w:r>
        <w:t xml:space="preserve"> Center. (2024</w:t>
      </w:r>
      <w:r w:rsidRPr="0019052A">
        <w:rPr>
          <w:i/>
        </w:rPr>
        <w:t xml:space="preserve">). </w:t>
      </w:r>
      <w:r>
        <w:rPr>
          <w:i/>
        </w:rPr>
        <w:t>Creación de Vistas</w:t>
      </w:r>
      <w:r>
        <w:t xml:space="preserve">. Consultado de: </w:t>
      </w:r>
      <w:hyperlink r:id="rId16" w:history="1">
        <w:r w:rsidRPr="009C4EEF">
          <w:rPr>
            <w:rStyle w:val="Hyperlink"/>
          </w:rPr>
          <w:t>https://docs.oracle.com/es-ww/iaas/database-tools/doc/creating-view.html</w:t>
        </w:r>
      </w:hyperlink>
      <w:r>
        <w:t xml:space="preserve"> </w:t>
      </w:r>
    </w:p>
    <w:p w14:paraId="0A0B0B7B" w14:textId="0AB07E6D" w:rsidR="0019052A" w:rsidRDefault="0019052A" w:rsidP="006042AB">
      <w:pPr>
        <w:ind w:left="720" w:hanging="720"/>
      </w:pPr>
      <w:r>
        <w:t xml:space="preserve">Oracle </w:t>
      </w:r>
      <w:proofErr w:type="spellStart"/>
      <w:r>
        <w:t>Help</w:t>
      </w:r>
      <w:proofErr w:type="spellEnd"/>
      <w:r>
        <w:t xml:space="preserve"> Center. (2024</w:t>
      </w:r>
      <w:r w:rsidRPr="0019052A">
        <w:rPr>
          <w:i/>
        </w:rPr>
        <w:t>). Trabajar con Transacciones</w:t>
      </w:r>
      <w:r>
        <w:t xml:space="preserve">. Consultado de: </w:t>
      </w:r>
      <w:hyperlink r:id="rId17" w:anchor="RAARC-GUID-7C584869-3ABC-4EF8-B240-1EF1BB2D1798" w:history="1">
        <w:r w:rsidR="006042AB" w:rsidRPr="009C4EEF">
          <w:rPr>
            <w:rStyle w:val="Hyperlink"/>
          </w:rPr>
          <w:t>https://docs.oracle.com/cloud/help/es/account-reconcile-cloud/RAARC/ admin_recons_transactions_108xd7653e36.htm#RAARC-GUID-7C584869-3ABC-4EF8-B240-1EF1BB2D1798</w:t>
        </w:r>
      </w:hyperlink>
      <w:r>
        <w:t xml:space="preserve"> </w:t>
      </w:r>
    </w:p>
    <w:p w14:paraId="4535FE3C" w14:textId="40FF3D17" w:rsidR="0019052A" w:rsidRPr="0019052A" w:rsidRDefault="0019052A" w:rsidP="005D40EC">
      <w:pPr>
        <w:ind w:firstLine="0"/>
      </w:pPr>
    </w:p>
    <w:sectPr w:rsidR="0019052A" w:rsidRPr="0019052A" w:rsidSect="00384FB8">
      <w:headerReference w:type="default" r:id="rId18"/>
      <w:footerReference w:type="default" r:id="rId19"/>
      <w:pgSz w:w="12240" w:h="15840" w:code="1"/>
      <w:pgMar w:top="1440" w:right="1440" w:bottom="1440" w:left="1440" w:header="709"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140F6" w14:textId="77777777" w:rsidR="00384FB8" w:rsidRDefault="00384FB8" w:rsidP="00BC48F2">
      <w:pPr>
        <w:spacing w:line="240" w:lineRule="auto"/>
      </w:pPr>
      <w:r>
        <w:separator/>
      </w:r>
    </w:p>
  </w:endnote>
  <w:endnote w:type="continuationSeparator" w:id="0">
    <w:p w14:paraId="546221CA" w14:textId="77777777" w:rsidR="00384FB8" w:rsidRDefault="00384FB8" w:rsidP="00BC48F2">
      <w:pPr>
        <w:spacing w:line="240" w:lineRule="auto"/>
      </w:pPr>
      <w:r>
        <w:continuationSeparator/>
      </w:r>
    </w:p>
  </w:endnote>
  <w:endnote w:type="continuationNotice" w:id="1">
    <w:p w14:paraId="32F925EC" w14:textId="77777777" w:rsidR="00384FB8" w:rsidRDefault="00384F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2" w:name="_Hlk159170183" w:displacedByCustomXml="next"/>
  <w:sdt>
    <w:sdtPr>
      <w:id w:val="-1221433074"/>
      <w:docPartObj>
        <w:docPartGallery w:val="Page Numbers (Bottom of Page)"/>
        <w:docPartUnique/>
      </w:docPartObj>
    </w:sdtPr>
    <w:sdtEndPr>
      <w:rPr>
        <w:rFonts w:cs="Arial"/>
      </w:rPr>
    </w:sdtEndPr>
    <w:sdtContent>
      <w:p w14:paraId="1566F809" w14:textId="53EB5FE2" w:rsidR="00D66AFC" w:rsidRPr="008C75B1" w:rsidRDefault="00916902" w:rsidP="00A17031">
        <w:pPr>
          <w:pStyle w:val="Footer"/>
          <w:ind w:firstLine="0"/>
          <w:rPr>
            <w:rFonts w:cs="Arial"/>
          </w:rPr>
        </w:pPr>
        <w:r w:rsidRPr="00BD2F84">
          <w:rPr>
            <w:noProof/>
            <w:lang w:val="es-419" w:eastAsia="es-419"/>
          </w:rPr>
          <w:drawing>
            <wp:anchor distT="0" distB="0" distL="114300" distR="114300" simplePos="0" relativeHeight="251658242" behindDoc="0" locked="0" layoutInCell="1" allowOverlap="1" wp14:anchorId="17025447" wp14:editId="7A224DE5">
              <wp:simplePos x="0" y="0"/>
              <wp:positionH relativeFrom="column">
                <wp:posOffset>0</wp:posOffset>
              </wp:positionH>
              <wp:positionV relativeFrom="paragraph">
                <wp:posOffset>-72279</wp:posOffset>
              </wp:positionV>
              <wp:extent cx="5943600" cy="4191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41910"/>
                      </a:xfrm>
                      <a:prstGeom prst="rect">
                        <a:avLst/>
                      </a:prstGeom>
                    </pic:spPr>
                  </pic:pic>
                </a:graphicData>
              </a:graphic>
            </wp:anchor>
          </w:drawing>
        </w:r>
        <w:r w:rsidR="00BC07AB">
          <w:t>PL/SQL Básico</w:t>
        </w:r>
        <w:r w:rsidR="00A17031">
          <w:t xml:space="preserve">                                                                                                         </w:t>
        </w:r>
        <w:r w:rsidR="00373E5A">
          <w:t xml:space="preserve">   </w:t>
        </w:r>
        <w:r w:rsidR="00A17031">
          <w:t xml:space="preserve">         </w:t>
        </w:r>
        <w:bookmarkEnd w:id="2"/>
        <w:r w:rsidR="00BD2F84" w:rsidRPr="00BD2F84">
          <w:rPr>
            <w:rFonts w:cs="Arial"/>
          </w:rPr>
          <w:fldChar w:fldCharType="begin"/>
        </w:r>
        <w:r w:rsidR="00BD2F84" w:rsidRPr="00BD2F84">
          <w:rPr>
            <w:rFonts w:cs="Arial"/>
          </w:rPr>
          <w:instrText>PAGE   \* MERGEFORMAT</w:instrText>
        </w:r>
        <w:r w:rsidR="00BD2F84" w:rsidRPr="00BD2F84">
          <w:rPr>
            <w:rFonts w:cs="Arial"/>
          </w:rPr>
          <w:fldChar w:fldCharType="separate"/>
        </w:r>
        <w:r w:rsidR="007E78FF" w:rsidRPr="007E78FF">
          <w:rPr>
            <w:rFonts w:cs="Arial"/>
            <w:noProof/>
            <w:lang w:val="es-MX"/>
          </w:rPr>
          <w:t>1</w:t>
        </w:r>
        <w:r w:rsidR="00BD2F84" w:rsidRPr="00BD2F84">
          <w:rPr>
            <w:rFonts w:cs="Aria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1C740" w14:textId="77777777" w:rsidR="00384FB8" w:rsidRDefault="00384FB8" w:rsidP="00BC48F2">
      <w:pPr>
        <w:spacing w:line="240" w:lineRule="auto"/>
      </w:pPr>
      <w:r>
        <w:separator/>
      </w:r>
    </w:p>
  </w:footnote>
  <w:footnote w:type="continuationSeparator" w:id="0">
    <w:p w14:paraId="1E73C7E7" w14:textId="77777777" w:rsidR="00384FB8" w:rsidRDefault="00384FB8" w:rsidP="00BC48F2">
      <w:pPr>
        <w:spacing w:line="240" w:lineRule="auto"/>
      </w:pPr>
      <w:r>
        <w:continuationSeparator/>
      </w:r>
    </w:p>
  </w:footnote>
  <w:footnote w:type="continuationNotice" w:id="1">
    <w:p w14:paraId="5D1C00C0" w14:textId="77777777" w:rsidR="00384FB8" w:rsidRDefault="00384FB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B5641" w14:textId="682D299D" w:rsidR="00242DED" w:rsidRPr="005874FA" w:rsidRDefault="00D66AFC" w:rsidP="00242DED">
    <w:pPr>
      <w:ind w:firstLine="0"/>
      <w:jc w:val="right"/>
      <w:rPr>
        <w:rFonts w:cs="Arial"/>
        <w:b/>
        <w:bCs/>
        <w:szCs w:val="24"/>
      </w:rPr>
    </w:pPr>
    <w:r>
      <w:rPr>
        <w:noProof/>
        <w:lang w:val="es-419" w:eastAsia="es-419"/>
      </w:rPr>
      <w:drawing>
        <wp:anchor distT="0" distB="0" distL="114300" distR="114300" simplePos="0" relativeHeight="251658241" behindDoc="0" locked="0" layoutInCell="1" allowOverlap="1" wp14:anchorId="247B1C78" wp14:editId="27A25A8E">
          <wp:simplePos x="0" y="0"/>
          <wp:positionH relativeFrom="margin">
            <wp:posOffset>-53340</wp:posOffset>
          </wp:positionH>
          <wp:positionV relativeFrom="paragraph">
            <wp:posOffset>-123452</wp:posOffset>
          </wp:positionV>
          <wp:extent cx="1556239" cy="543873"/>
          <wp:effectExtent l="0" t="0" r="6350" b="889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2476" t="15205" r="16470" b="36372"/>
                  <a:stretch/>
                </pic:blipFill>
                <pic:spPr bwMode="auto">
                  <a:xfrm>
                    <a:off x="0" y="0"/>
                    <a:ext cx="1556239" cy="54387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DED" w:rsidRPr="005874FA">
      <w:rPr>
        <w:rFonts w:cs="Arial"/>
        <w:b/>
        <w:bCs/>
        <w:noProof/>
        <w:szCs w:val="24"/>
        <w:lang w:val="es-419" w:eastAsia="es-419"/>
      </w:rPr>
      <w:drawing>
        <wp:anchor distT="0" distB="0" distL="114300" distR="114300" simplePos="0" relativeHeight="251658240" behindDoc="0" locked="0" layoutInCell="1" allowOverlap="1" wp14:anchorId="38B8DA00" wp14:editId="43D0F365">
          <wp:simplePos x="0" y="0"/>
          <wp:positionH relativeFrom="margin">
            <wp:align>right</wp:align>
          </wp:positionH>
          <wp:positionV relativeFrom="paragraph">
            <wp:posOffset>242440</wp:posOffset>
          </wp:positionV>
          <wp:extent cx="4097655" cy="16192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097655" cy="161925"/>
                  </a:xfrm>
                  <a:prstGeom prst="rect">
                    <a:avLst/>
                  </a:prstGeom>
                </pic:spPr>
              </pic:pic>
            </a:graphicData>
          </a:graphic>
        </wp:anchor>
      </w:drawing>
    </w:r>
    <w:r w:rsidR="00242DED" w:rsidRPr="003F6955">
      <w:rPr>
        <w:rFonts w:cs="Arial"/>
        <w:b/>
        <w:bCs/>
        <w:szCs w:val="24"/>
      </w:rPr>
      <w:t xml:space="preserve"> </w:t>
    </w:r>
  </w:p>
  <w:p w14:paraId="7D58C4F7" w14:textId="62566213" w:rsidR="00242DED" w:rsidRDefault="00242DED" w:rsidP="00BD2F84">
    <w:pPr>
      <w:pStyle w:val="Header"/>
      <w:pBdr>
        <w:bottom w:val="single" w:sz="12" w:space="0" w:color="auto"/>
      </w:pBdr>
      <w:ind w:firstLine="0"/>
      <w:rPr>
        <w:lang w:val="es-MX"/>
      </w:rPr>
    </w:pPr>
  </w:p>
  <w:p w14:paraId="35374977" w14:textId="22744A62" w:rsidR="00BC48F2" w:rsidRPr="00731204" w:rsidRDefault="00BC48F2" w:rsidP="00242DED">
    <w:pPr>
      <w:pStyle w:val="Header"/>
      <w:ind w:firstLine="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F12"/>
    <w:multiLevelType w:val="hybridMultilevel"/>
    <w:tmpl w:val="A0045C5C"/>
    <w:lvl w:ilvl="0" w:tplc="0106AB72">
      <w:start w:val="1"/>
      <w:numFmt w:val="upperLetter"/>
      <w:lvlText w:val="%1."/>
      <w:lvlJc w:val="left"/>
      <w:pPr>
        <w:ind w:left="720" w:hanging="360"/>
      </w:pPr>
      <w:rPr>
        <w:rFonts w:eastAsia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392622"/>
    <w:multiLevelType w:val="multilevel"/>
    <w:tmpl w:val="1E10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20AAB"/>
    <w:multiLevelType w:val="hybridMultilevel"/>
    <w:tmpl w:val="B8DC6E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063D7B"/>
    <w:multiLevelType w:val="hybridMultilevel"/>
    <w:tmpl w:val="9CBE9988"/>
    <w:lvl w:ilvl="0" w:tplc="4D8C6FE4">
      <w:start w:val="1"/>
      <w:numFmt w:val="bullet"/>
      <w:lvlText w:val=""/>
      <w:lvlJc w:val="left"/>
      <w:pPr>
        <w:ind w:left="1080" w:hanging="360"/>
      </w:pPr>
      <w:rPr>
        <w:rFonts w:ascii="Symbol" w:hAnsi="Symbo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95F21AD"/>
    <w:multiLevelType w:val="hybridMultilevel"/>
    <w:tmpl w:val="AF48E330"/>
    <w:lvl w:ilvl="0" w:tplc="F30CC14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0AE93EB6"/>
    <w:multiLevelType w:val="hybridMultilevel"/>
    <w:tmpl w:val="BF640ED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658D1"/>
    <w:multiLevelType w:val="hybridMultilevel"/>
    <w:tmpl w:val="5C406F02"/>
    <w:lvl w:ilvl="0" w:tplc="332A42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37325"/>
    <w:multiLevelType w:val="hybridMultilevel"/>
    <w:tmpl w:val="72DCF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F876488"/>
    <w:multiLevelType w:val="hybridMultilevel"/>
    <w:tmpl w:val="F796B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24F0346"/>
    <w:multiLevelType w:val="hybridMultilevel"/>
    <w:tmpl w:val="711CAA04"/>
    <w:lvl w:ilvl="0" w:tplc="240A0003">
      <w:start w:val="1"/>
      <w:numFmt w:val="bullet"/>
      <w:lvlText w:val="o"/>
      <w:lvlJc w:val="left"/>
      <w:pPr>
        <w:ind w:left="2484" w:hanging="360"/>
      </w:pPr>
      <w:rPr>
        <w:rFonts w:ascii="Courier New" w:hAnsi="Courier New" w:cs="Courier New"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10" w15:restartNumberingAfterBreak="0">
    <w:nsid w:val="13C07316"/>
    <w:multiLevelType w:val="hybridMultilevel"/>
    <w:tmpl w:val="EAA210DE"/>
    <w:lvl w:ilvl="0" w:tplc="D82C9276">
      <w:start w:val="1"/>
      <w:numFmt w:val="bullet"/>
      <w:lvlText w:val="-"/>
      <w:lvlJc w:val="left"/>
      <w:pPr>
        <w:ind w:left="2487" w:hanging="360"/>
      </w:pPr>
      <w:rPr>
        <w:rFonts w:ascii="Arial" w:eastAsiaTheme="minorHAnsi" w:hAnsi="Arial" w:cs="Aria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1" w15:restartNumberingAfterBreak="0">
    <w:nsid w:val="158F3437"/>
    <w:multiLevelType w:val="hybridMultilevel"/>
    <w:tmpl w:val="A09883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16044700"/>
    <w:multiLevelType w:val="hybridMultilevel"/>
    <w:tmpl w:val="37F29BAA"/>
    <w:lvl w:ilvl="0" w:tplc="CC3EF7F6">
      <w:start w:val="1"/>
      <w:numFmt w:val="decimal"/>
      <w:lvlText w:val="%1."/>
      <w:lvlJc w:val="left"/>
      <w:pPr>
        <w:ind w:left="1068" w:hanging="360"/>
      </w:pPr>
      <w:rPr>
        <w:rFonts w:ascii="LiberationSerif" w:hAnsi="LiberationSerif" w:cs="LiberationSerif" w:hint="default"/>
        <w:sz w:val="24"/>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188300A7"/>
    <w:multiLevelType w:val="hybridMultilevel"/>
    <w:tmpl w:val="860C1E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89D6475"/>
    <w:multiLevelType w:val="multilevel"/>
    <w:tmpl w:val="315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E544EE"/>
    <w:multiLevelType w:val="multilevel"/>
    <w:tmpl w:val="39B0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86411D"/>
    <w:multiLevelType w:val="hybridMultilevel"/>
    <w:tmpl w:val="13E4934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1840BCF"/>
    <w:multiLevelType w:val="hybridMultilevel"/>
    <w:tmpl w:val="B76C47C2"/>
    <w:lvl w:ilvl="0" w:tplc="71A671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577A43"/>
    <w:multiLevelType w:val="hybridMultilevel"/>
    <w:tmpl w:val="2F02C0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D9F67AF"/>
    <w:multiLevelType w:val="multilevel"/>
    <w:tmpl w:val="05BA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CC7242"/>
    <w:multiLevelType w:val="hybridMultilevel"/>
    <w:tmpl w:val="1C5C3C5E"/>
    <w:lvl w:ilvl="0" w:tplc="98A44A06">
      <w:start w:val="1"/>
      <w:numFmt w:val="lowerLetter"/>
      <w:lvlText w:val="%1."/>
      <w:lvlJc w:val="left"/>
      <w:pPr>
        <w:ind w:left="720" w:hanging="360"/>
      </w:pPr>
      <w:rPr>
        <w:rFonts w:eastAsia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22F6BC0"/>
    <w:multiLevelType w:val="hybridMultilevel"/>
    <w:tmpl w:val="24CAB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51C5E"/>
    <w:multiLevelType w:val="hybridMultilevel"/>
    <w:tmpl w:val="F044EB5C"/>
    <w:lvl w:ilvl="0" w:tplc="B06A8154">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15:restartNumberingAfterBreak="0">
    <w:nsid w:val="396B0C06"/>
    <w:multiLevelType w:val="hybridMultilevel"/>
    <w:tmpl w:val="03448024"/>
    <w:lvl w:ilvl="0" w:tplc="F65E01E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3EE63FC6"/>
    <w:multiLevelType w:val="hybridMultilevel"/>
    <w:tmpl w:val="E6ECA25A"/>
    <w:lvl w:ilvl="0" w:tplc="3CA85380">
      <w:start w:val="1"/>
      <w:numFmt w:val="upperLetter"/>
      <w:lvlText w:val="%1."/>
      <w:lvlJc w:val="left"/>
      <w:pPr>
        <w:ind w:left="720" w:hanging="360"/>
      </w:pPr>
      <w:rPr>
        <w:rFonts w:ascii="Arial" w:hAnsi="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0233005"/>
    <w:multiLevelType w:val="hybridMultilevel"/>
    <w:tmpl w:val="0D24792C"/>
    <w:lvl w:ilvl="0" w:tplc="F65E01E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41C60F24"/>
    <w:multiLevelType w:val="multilevel"/>
    <w:tmpl w:val="0A76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0D15CE"/>
    <w:multiLevelType w:val="multilevel"/>
    <w:tmpl w:val="89FA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1F602F"/>
    <w:multiLevelType w:val="hybridMultilevel"/>
    <w:tmpl w:val="A6C43E60"/>
    <w:lvl w:ilvl="0" w:tplc="CF8E00A2">
      <w:start w:val="1"/>
      <w:numFmt w:val="bullet"/>
      <w:lvlText w:val=""/>
      <w:lvlJc w:val="left"/>
      <w:pPr>
        <w:ind w:left="1440" w:hanging="360"/>
      </w:pPr>
      <w:rPr>
        <w:rFonts w:ascii="Symbol" w:eastAsiaTheme="minorHAnsi" w:hAnsi="Symbol"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132B33"/>
    <w:multiLevelType w:val="hybridMultilevel"/>
    <w:tmpl w:val="18F85468"/>
    <w:lvl w:ilvl="0" w:tplc="1752225A">
      <w:start w:val="1"/>
      <w:numFmt w:val="lowerLetter"/>
      <w:lvlText w:val="%1."/>
      <w:lvlJc w:val="left"/>
      <w:pPr>
        <w:ind w:left="720" w:hanging="360"/>
      </w:pPr>
      <w:rPr>
        <w:rFonts w:eastAsia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0004EAA"/>
    <w:multiLevelType w:val="hybridMultilevel"/>
    <w:tmpl w:val="D3FE62DA"/>
    <w:lvl w:ilvl="0" w:tplc="04090001">
      <w:start w:val="1"/>
      <w:numFmt w:val="bullet"/>
      <w:lvlText w:val=""/>
      <w:lvlJc w:val="left"/>
      <w:pPr>
        <w:ind w:left="1800" w:hanging="360"/>
      </w:pPr>
      <w:rPr>
        <w:rFonts w:ascii="Symbol" w:hAnsi="Symbol" w:hint="default"/>
      </w:rPr>
    </w:lvl>
    <w:lvl w:ilvl="1" w:tplc="D82C9276">
      <w:start w:val="1"/>
      <w:numFmt w:val="bullet"/>
      <w:lvlText w:val="-"/>
      <w:lvlJc w:val="left"/>
      <w:pPr>
        <w:ind w:left="2520" w:hanging="360"/>
      </w:pPr>
      <w:rPr>
        <w:rFonts w:ascii="Arial" w:eastAsiaTheme="minorHAnsi" w:hAnsi="Arial" w:cs="Aria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18D630B"/>
    <w:multiLevelType w:val="hybridMultilevel"/>
    <w:tmpl w:val="9D1007CC"/>
    <w:lvl w:ilvl="0" w:tplc="754C4E5E">
      <w:start w:val="1"/>
      <w:numFmt w:val="decimal"/>
      <w:lvlText w:val="%1."/>
      <w:lvlJc w:val="left"/>
      <w:pPr>
        <w:ind w:left="1778" w:hanging="360"/>
      </w:pPr>
      <w:rPr>
        <w:rFonts w:hint="default"/>
        <w:b/>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2" w15:restartNumberingAfterBreak="0">
    <w:nsid w:val="5BB15BBC"/>
    <w:multiLevelType w:val="hybridMultilevel"/>
    <w:tmpl w:val="EA0A3A72"/>
    <w:lvl w:ilvl="0" w:tplc="F65E01EC">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C296744"/>
    <w:multiLevelType w:val="hybridMultilevel"/>
    <w:tmpl w:val="E0A60118"/>
    <w:lvl w:ilvl="0" w:tplc="65B65586">
      <w:start w:val="5"/>
      <w:numFmt w:val="bullet"/>
      <w:lvlText w:val="-"/>
      <w:lvlJc w:val="left"/>
      <w:pPr>
        <w:ind w:left="1080" w:hanging="360"/>
      </w:pPr>
      <w:rPr>
        <w:rFonts w:ascii="Arial" w:eastAsiaTheme="minorHAnsi" w:hAnsi="Arial" w:cs="Aria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0E70F4"/>
    <w:multiLevelType w:val="hybridMultilevel"/>
    <w:tmpl w:val="D2F0E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6EF3CE4"/>
    <w:multiLevelType w:val="hybridMultilevel"/>
    <w:tmpl w:val="C7D0EAC2"/>
    <w:lvl w:ilvl="0" w:tplc="C610E026">
      <w:start w:val="1"/>
      <w:numFmt w:val="upperLetter"/>
      <w:lvlText w:val="%1."/>
      <w:lvlJc w:val="left"/>
      <w:pPr>
        <w:ind w:left="720" w:hanging="360"/>
      </w:pPr>
      <w:rPr>
        <w:rFonts w:eastAsiaTheme="minorHAnsi" w:cstheme="minorBidi"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90128E9"/>
    <w:multiLevelType w:val="hybridMultilevel"/>
    <w:tmpl w:val="3990DAC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7" w15:restartNumberingAfterBreak="0">
    <w:nsid w:val="6D036962"/>
    <w:multiLevelType w:val="hybridMultilevel"/>
    <w:tmpl w:val="C9986150"/>
    <w:lvl w:ilvl="0" w:tplc="9894F47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8" w15:restartNumberingAfterBreak="0">
    <w:nsid w:val="6E091035"/>
    <w:multiLevelType w:val="hybridMultilevel"/>
    <w:tmpl w:val="6302C05E"/>
    <w:lvl w:ilvl="0" w:tplc="D82C9276">
      <w:start w:val="1"/>
      <w:numFmt w:val="bullet"/>
      <w:lvlText w:val="-"/>
      <w:lvlJc w:val="left"/>
      <w:pPr>
        <w:ind w:left="1440" w:hanging="360"/>
      </w:pPr>
      <w:rPr>
        <w:rFonts w:ascii="Arial" w:eastAsiaTheme="minorHAnsi" w:hAnsi="Arial" w:cs="Aria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9" w15:restartNumberingAfterBreak="0">
    <w:nsid w:val="77246A4A"/>
    <w:multiLevelType w:val="multilevel"/>
    <w:tmpl w:val="B1FC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2A660D"/>
    <w:multiLevelType w:val="hybridMultilevel"/>
    <w:tmpl w:val="7486DA00"/>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1" w15:restartNumberingAfterBreak="0">
    <w:nsid w:val="777B6BB4"/>
    <w:multiLevelType w:val="hybridMultilevel"/>
    <w:tmpl w:val="C760693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84958661">
    <w:abstractNumId w:val="20"/>
  </w:num>
  <w:num w:numId="2" w16cid:durableId="1571111026">
    <w:abstractNumId w:val="29"/>
  </w:num>
  <w:num w:numId="3" w16cid:durableId="1836139733">
    <w:abstractNumId w:val="35"/>
  </w:num>
  <w:num w:numId="4" w16cid:durableId="791021061">
    <w:abstractNumId w:val="0"/>
  </w:num>
  <w:num w:numId="5" w16cid:durableId="972448039">
    <w:abstractNumId w:val="16"/>
  </w:num>
  <w:num w:numId="6" w16cid:durableId="1247805654">
    <w:abstractNumId w:val="21"/>
  </w:num>
  <w:num w:numId="7" w16cid:durableId="2062634402">
    <w:abstractNumId w:val="17"/>
  </w:num>
  <w:num w:numId="8" w16cid:durableId="1717394302">
    <w:abstractNumId w:val="28"/>
  </w:num>
  <w:num w:numId="9" w16cid:durableId="2135363637">
    <w:abstractNumId w:val="6"/>
  </w:num>
  <w:num w:numId="10" w16cid:durableId="1188445978">
    <w:abstractNumId w:val="33"/>
  </w:num>
  <w:num w:numId="11" w16cid:durableId="52050475">
    <w:abstractNumId w:val="5"/>
  </w:num>
  <w:num w:numId="12" w16cid:durableId="1689405758">
    <w:abstractNumId w:val="18"/>
  </w:num>
  <w:num w:numId="13" w16cid:durableId="562369132">
    <w:abstractNumId w:val="7"/>
  </w:num>
  <w:num w:numId="14" w16cid:durableId="1468274815">
    <w:abstractNumId w:val="37"/>
  </w:num>
  <w:num w:numId="15" w16cid:durableId="1652250717">
    <w:abstractNumId w:val="11"/>
  </w:num>
  <w:num w:numId="16" w16cid:durableId="322704433">
    <w:abstractNumId w:val="4"/>
  </w:num>
  <w:num w:numId="17" w16cid:durableId="1454205023">
    <w:abstractNumId w:val="22"/>
  </w:num>
  <w:num w:numId="18" w16cid:durableId="797916230">
    <w:abstractNumId w:val="25"/>
  </w:num>
  <w:num w:numId="19" w16cid:durableId="1407338597">
    <w:abstractNumId w:val="8"/>
  </w:num>
  <w:num w:numId="20" w16cid:durableId="1587685604">
    <w:abstractNumId w:val="32"/>
  </w:num>
  <w:num w:numId="21" w16cid:durableId="940456532">
    <w:abstractNumId w:val="23"/>
  </w:num>
  <w:num w:numId="22" w16cid:durableId="979922913">
    <w:abstractNumId w:val="15"/>
  </w:num>
  <w:num w:numId="23" w16cid:durableId="1319308575">
    <w:abstractNumId w:val="19"/>
  </w:num>
  <w:num w:numId="24" w16cid:durableId="1680691910">
    <w:abstractNumId w:val="36"/>
  </w:num>
  <w:num w:numId="25" w16cid:durableId="1619877101">
    <w:abstractNumId w:val="38"/>
  </w:num>
  <w:num w:numId="26" w16cid:durableId="256133708">
    <w:abstractNumId w:val="1"/>
  </w:num>
  <w:num w:numId="27" w16cid:durableId="1584559234">
    <w:abstractNumId w:val="3"/>
  </w:num>
  <w:num w:numId="28" w16cid:durableId="1174614465">
    <w:abstractNumId w:val="39"/>
  </w:num>
  <w:num w:numId="29" w16cid:durableId="1361393372">
    <w:abstractNumId w:val="14"/>
  </w:num>
  <w:num w:numId="30" w16cid:durableId="846946863">
    <w:abstractNumId w:val="40"/>
  </w:num>
  <w:num w:numId="31" w16cid:durableId="1272397392">
    <w:abstractNumId w:val="9"/>
  </w:num>
  <w:num w:numId="32" w16cid:durableId="1515920169">
    <w:abstractNumId w:val="26"/>
  </w:num>
  <w:num w:numId="33" w16cid:durableId="1181746548">
    <w:abstractNumId w:val="27"/>
  </w:num>
  <w:num w:numId="34" w16cid:durableId="1649092345">
    <w:abstractNumId w:val="24"/>
  </w:num>
  <w:num w:numId="35" w16cid:durableId="19553484">
    <w:abstractNumId w:val="12"/>
  </w:num>
  <w:num w:numId="36" w16cid:durableId="2123764512">
    <w:abstractNumId w:val="13"/>
  </w:num>
  <w:num w:numId="37" w16cid:durableId="1462849025">
    <w:abstractNumId w:val="10"/>
  </w:num>
  <w:num w:numId="38" w16cid:durableId="114641259">
    <w:abstractNumId w:val="30"/>
  </w:num>
  <w:num w:numId="39" w16cid:durableId="1990475310">
    <w:abstractNumId w:val="2"/>
  </w:num>
  <w:num w:numId="40" w16cid:durableId="1337731310">
    <w:abstractNumId w:val="34"/>
  </w:num>
  <w:num w:numId="41" w16cid:durableId="1785613797">
    <w:abstractNumId w:val="41"/>
  </w:num>
  <w:num w:numId="42" w16cid:durableId="194132819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47"/>
    <w:rsid w:val="00014FAB"/>
    <w:rsid w:val="000247A6"/>
    <w:rsid w:val="00025CF9"/>
    <w:rsid w:val="00026CD6"/>
    <w:rsid w:val="00041C05"/>
    <w:rsid w:val="0005781B"/>
    <w:rsid w:val="0006261A"/>
    <w:rsid w:val="00065944"/>
    <w:rsid w:val="000666C9"/>
    <w:rsid w:val="00085EFF"/>
    <w:rsid w:val="000A61F3"/>
    <w:rsid w:val="000B0E60"/>
    <w:rsid w:val="000B61AB"/>
    <w:rsid w:val="000C1289"/>
    <w:rsid w:val="000C5DBA"/>
    <w:rsid w:val="000D4DD1"/>
    <w:rsid w:val="000D5E3E"/>
    <w:rsid w:val="000D6813"/>
    <w:rsid w:val="000E6422"/>
    <w:rsid w:val="000E6EF3"/>
    <w:rsid w:val="00123247"/>
    <w:rsid w:val="0013081A"/>
    <w:rsid w:val="00151D14"/>
    <w:rsid w:val="001539C5"/>
    <w:rsid w:val="00165377"/>
    <w:rsid w:val="00167434"/>
    <w:rsid w:val="001712F6"/>
    <w:rsid w:val="00182032"/>
    <w:rsid w:val="00183EEA"/>
    <w:rsid w:val="0019052A"/>
    <w:rsid w:val="001A62DF"/>
    <w:rsid w:val="001C1CFB"/>
    <w:rsid w:val="001C742D"/>
    <w:rsid w:val="001D3AA0"/>
    <w:rsid w:val="001E160D"/>
    <w:rsid w:val="001F1253"/>
    <w:rsid w:val="001F537E"/>
    <w:rsid w:val="002038B6"/>
    <w:rsid w:val="00221960"/>
    <w:rsid w:val="00232FF7"/>
    <w:rsid w:val="00234D4B"/>
    <w:rsid w:val="00242DED"/>
    <w:rsid w:val="00244379"/>
    <w:rsid w:val="00262C6B"/>
    <w:rsid w:val="00271AE6"/>
    <w:rsid w:val="00276767"/>
    <w:rsid w:val="00292158"/>
    <w:rsid w:val="00294C42"/>
    <w:rsid w:val="002A2428"/>
    <w:rsid w:val="002B18FA"/>
    <w:rsid w:val="002C3B0C"/>
    <w:rsid w:val="002E7F1B"/>
    <w:rsid w:val="002F7E62"/>
    <w:rsid w:val="0031070F"/>
    <w:rsid w:val="00323453"/>
    <w:rsid w:val="00346CB2"/>
    <w:rsid w:val="003471F7"/>
    <w:rsid w:val="0037208F"/>
    <w:rsid w:val="003722FC"/>
    <w:rsid w:val="00373E5A"/>
    <w:rsid w:val="00384FB8"/>
    <w:rsid w:val="00387414"/>
    <w:rsid w:val="003A76F7"/>
    <w:rsid w:val="003B406A"/>
    <w:rsid w:val="003B43BF"/>
    <w:rsid w:val="003C0457"/>
    <w:rsid w:val="003E0B46"/>
    <w:rsid w:val="003E0BA0"/>
    <w:rsid w:val="00412969"/>
    <w:rsid w:val="00415089"/>
    <w:rsid w:val="00430582"/>
    <w:rsid w:val="0043207B"/>
    <w:rsid w:val="00446DB8"/>
    <w:rsid w:val="004602FA"/>
    <w:rsid w:val="00461FAF"/>
    <w:rsid w:val="00482FBA"/>
    <w:rsid w:val="004A14C4"/>
    <w:rsid w:val="004A59CD"/>
    <w:rsid w:val="004A6EA9"/>
    <w:rsid w:val="004B7511"/>
    <w:rsid w:val="004C41DF"/>
    <w:rsid w:val="004D111C"/>
    <w:rsid w:val="004D657D"/>
    <w:rsid w:val="004E672A"/>
    <w:rsid w:val="0050651B"/>
    <w:rsid w:val="00510CC7"/>
    <w:rsid w:val="005214DE"/>
    <w:rsid w:val="00526670"/>
    <w:rsid w:val="00535EAF"/>
    <w:rsid w:val="00547AE4"/>
    <w:rsid w:val="005527DE"/>
    <w:rsid w:val="005655EF"/>
    <w:rsid w:val="00570D1A"/>
    <w:rsid w:val="0057463E"/>
    <w:rsid w:val="005C10FC"/>
    <w:rsid w:val="005D0560"/>
    <w:rsid w:val="005D40EC"/>
    <w:rsid w:val="005D7CAA"/>
    <w:rsid w:val="005E2E7E"/>
    <w:rsid w:val="005E4DA7"/>
    <w:rsid w:val="005F4257"/>
    <w:rsid w:val="006001A4"/>
    <w:rsid w:val="006009F4"/>
    <w:rsid w:val="00601DEE"/>
    <w:rsid w:val="006034FE"/>
    <w:rsid w:val="006042AB"/>
    <w:rsid w:val="0061064A"/>
    <w:rsid w:val="00613F4A"/>
    <w:rsid w:val="00624590"/>
    <w:rsid w:val="006305EB"/>
    <w:rsid w:val="00633C5A"/>
    <w:rsid w:val="00647201"/>
    <w:rsid w:val="00650F81"/>
    <w:rsid w:val="00657FFE"/>
    <w:rsid w:val="006624CA"/>
    <w:rsid w:val="00676414"/>
    <w:rsid w:val="00681E08"/>
    <w:rsid w:val="00685CC8"/>
    <w:rsid w:val="006878C1"/>
    <w:rsid w:val="006B7FBD"/>
    <w:rsid w:val="006D1AD7"/>
    <w:rsid w:val="006D3CEE"/>
    <w:rsid w:val="006D4144"/>
    <w:rsid w:val="006D7C60"/>
    <w:rsid w:val="006D7F6E"/>
    <w:rsid w:val="006E5E66"/>
    <w:rsid w:val="006F2749"/>
    <w:rsid w:val="006F3533"/>
    <w:rsid w:val="006F4681"/>
    <w:rsid w:val="007045C7"/>
    <w:rsid w:val="007058AD"/>
    <w:rsid w:val="00731204"/>
    <w:rsid w:val="00732186"/>
    <w:rsid w:val="00740ABF"/>
    <w:rsid w:val="00751446"/>
    <w:rsid w:val="00763CA4"/>
    <w:rsid w:val="00785774"/>
    <w:rsid w:val="007C1DB6"/>
    <w:rsid w:val="007C565C"/>
    <w:rsid w:val="007E32F9"/>
    <w:rsid w:val="007E78FF"/>
    <w:rsid w:val="007F0396"/>
    <w:rsid w:val="007F187A"/>
    <w:rsid w:val="00813D75"/>
    <w:rsid w:val="00843179"/>
    <w:rsid w:val="0085309B"/>
    <w:rsid w:val="00854C76"/>
    <w:rsid w:val="008563CD"/>
    <w:rsid w:val="008631BB"/>
    <w:rsid w:val="00865E4D"/>
    <w:rsid w:val="0087721D"/>
    <w:rsid w:val="0088142B"/>
    <w:rsid w:val="00882EB2"/>
    <w:rsid w:val="00890F90"/>
    <w:rsid w:val="008C75B1"/>
    <w:rsid w:val="008E1AEB"/>
    <w:rsid w:val="0090307F"/>
    <w:rsid w:val="00913FCF"/>
    <w:rsid w:val="00916902"/>
    <w:rsid w:val="009232AF"/>
    <w:rsid w:val="00933A50"/>
    <w:rsid w:val="00936A0D"/>
    <w:rsid w:val="00946456"/>
    <w:rsid w:val="009556D5"/>
    <w:rsid w:val="009621E0"/>
    <w:rsid w:val="00992AC4"/>
    <w:rsid w:val="00996159"/>
    <w:rsid w:val="009A1615"/>
    <w:rsid w:val="009A6AB8"/>
    <w:rsid w:val="009B563F"/>
    <w:rsid w:val="009B65AE"/>
    <w:rsid w:val="009C2475"/>
    <w:rsid w:val="009F621C"/>
    <w:rsid w:val="00A052AF"/>
    <w:rsid w:val="00A1365F"/>
    <w:rsid w:val="00A17031"/>
    <w:rsid w:val="00A27FB5"/>
    <w:rsid w:val="00A33C91"/>
    <w:rsid w:val="00A42B0E"/>
    <w:rsid w:val="00A53FD1"/>
    <w:rsid w:val="00A73B95"/>
    <w:rsid w:val="00AA084D"/>
    <w:rsid w:val="00AB0523"/>
    <w:rsid w:val="00AF38F8"/>
    <w:rsid w:val="00B02444"/>
    <w:rsid w:val="00B030CD"/>
    <w:rsid w:val="00B16CDB"/>
    <w:rsid w:val="00B25F3A"/>
    <w:rsid w:val="00B349EA"/>
    <w:rsid w:val="00B50D36"/>
    <w:rsid w:val="00B67B36"/>
    <w:rsid w:val="00B73171"/>
    <w:rsid w:val="00B74647"/>
    <w:rsid w:val="00B80B85"/>
    <w:rsid w:val="00B86E67"/>
    <w:rsid w:val="00B97B08"/>
    <w:rsid w:val="00BA04E5"/>
    <w:rsid w:val="00BA26DB"/>
    <w:rsid w:val="00BB6218"/>
    <w:rsid w:val="00BC07AB"/>
    <w:rsid w:val="00BC48F2"/>
    <w:rsid w:val="00BC7003"/>
    <w:rsid w:val="00BD0F43"/>
    <w:rsid w:val="00BD119E"/>
    <w:rsid w:val="00BD1BF8"/>
    <w:rsid w:val="00BD2846"/>
    <w:rsid w:val="00BD2F84"/>
    <w:rsid w:val="00BD33A9"/>
    <w:rsid w:val="00BD374D"/>
    <w:rsid w:val="00BD4975"/>
    <w:rsid w:val="00BE0D8A"/>
    <w:rsid w:val="00BE3012"/>
    <w:rsid w:val="00BE76FE"/>
    <w:rsid w:val="00C17376"/>
    <w:rsid w:val="00C17DE6"/>
    <w:rsid w:val="00C21DD3"/>
    <w:rsid w:val="00C3515A"/>
    <w:rsid w:val="00C5175D"/>
    <w:rsid w:val="00C6187F"/>
    <w:rsid w:val="00C73FB4"/>
    <w:rsid w:val="00C80A6C"/>
    <w:rsid w:val="00C82458"/>
    <w:rsid w:val="00C84861"/>
    <w:rsid w:val="00C93C1C"/>
    <w:rsid w:val="00CA18AF"/>
    <w:rsid w:val="00CB4B4B"/>
    <w:rsid w:val="00CB7208"/>
    <w:rsid w:val="00CC16CC"/>
    <w:rsid w:val="00CC258B"/>
    <w:rsid w:val="00CD618B"/>
    <w:rsid w:val="00CE0BFC"/>
    <w:rsid w:val="00CE5597"/>
    <w:rsid w:val="00CF4044"/>
    <w:rsid w:val="00D136D0"/>
    <w:rsid w:val="00D166B6"/>
    <w:rsid w:val="00D25034"/>
    <w:rsid w:val="00D275A2"/>
    <w:rsid w:val="00D33711"/>
    <w:rsid w:val="00D37A72"/>
    <w:rsid w:val="00D5517D"/>
    <w:rsid w:val="00D608D0"/>
    <w:rsid w:val="00D66AFC"/>
    <w:rsid w:val="00DC3939"/>
    <w:rsid w:val="00DC3AB0"/>
    <w:rsid w:val="00DD2299"/>
    <w:rsid w:val="00DD296B"/>
    <w:rsid w:val="00DE44E4"/>
    <w:rsid w:val="00DF1229"/>
    <w:rsid w:val="00E0051A"/>
    <w:rsid w:val="00E273B2"/>
    <w:rsid w:val="00E277F9"/>
    <w:rsid w:val="00E32DB6"/>
    <w:rsid w:val="00E33EB4"/>
    <w:rsid w:val="00E4254E"/>
    <w:rsid w:val="00E638C2"/>
    <w:rsid w:val="00E70B8C"/>
    <w:rsid w:val="00E7333B"/>
    <w:rsid w:val="00E86D95"/>
    <w:rsid w:val="00E87CB9"/>
    <w:rsid w:val="00E90C53"/>
    <w:rsid w:val="00E96E15"/>
    <w:rsid w:val="00E979D0"/>
    <w:rsid w:val="00EA7AC5"/>
    <w:rsid w:val="00EB66B9"/>
    <w:rsid w:val="00EB73BD"/>
    <w:rsid w:val="00EB74D0"/>
    <w:rsid w:val="00EC40A1"/>
    <w:rsid w:val="00EC543F"/>
    <w:rsid w:val="00EC6769"/>
    <w:rsid w:val="00ED6AA3"/>
    <w:rsid w:val="00EE292C"/>
    <w:rsid w:val="00EE59B6"/>
    <w:rsid w:val="00EF7019"/>
    <w:rsid w:val="00F264EA"/>
    <w:rsid w:val="00F36DB8"/>
    <w:rsid w:val="00F5673B"/>
    <w:rsid w:val="00F56BB3"/>
    <w:rsid w:val="00F60301"/>
    <w:rsid w:val="00F735B6"/>
    <w:rsid w:val="00F92FCE"/>
    <w:rsid w:val="00FB0E16"/>
    <w:rsid w:val="00FB2EC3"/>
    <w:rsid w:val="00FC0062"/>
    <w:rsid w:val="00FC34A6"/>
    <w:rsid w:val="00FC49C6"/>
    <w:rsid w:val="00FE595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E9068"/>
  <w15:chartTrackingRefBased/>
  <w15:docId w15:val="{EB6DBDCC-6917-49EA-A6A9-EA412DDD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C9"/>
    <w:pPr>
      <w:spacing w:after="0" w:line="360" w:lineRule="auto"/>
      <w:ind w:firstLine="720"/>
      <w:jc w:val="both"/>
    </w:pPr>
    <w:rPr>
      <w:rFonts w:ascii="Arial" w:hAnsi="Arial"/>
      <w:sz w:val="24"/>
      <w:lang w:val="es-CO"/>
    </w:rPr>
  </w:style>
  <w:style w:type="paragraph" w:styleId="Heading1">
    <w:name w:val="heading 1"/>
    <w:basedOn w:val="Normal"/>
    <w:next w:val="Normal"/>
    <w:link w:val="Heading1Char"/>
    <w:autoRedefine/>
    <w:uiPriority w:val="9"/>
    <w:qFormat/>
    <w:rsid w:val="002E7F1B"/>
    <w:pPr>
      <w:keepNext/>
      <w:keepLines/>
      <w:spacing w:before="240"/>
      <w:jc w:val="center"/>
      <w:outlineLvl w:val="0"/>
    </w:pPr>
    <w:rPr>
      <w:rFonts w:eastAsiaTheme="majorEastAsia" w:cstheme="majorBidi"/>
      <w:b/>
      <w:sz w:val="28"/>
      <w:szCs w:val="28"/>
      <w:u w:val="single"/>
    </w:rPr>
  </w:style>
  <w:style w:type="paragraph" w:styleId="Heading2">
    <w:name w:val="heading 2"/>
    <w:basedOn w:val="Normal"/>
    <w:next w:val="Normal"/>
    <w:link w:val="Heading2Char"/>
    <w:autoRedefine/>
    <w:uiPriority w:val="9"/>
    <w:unhideWhenUsed/>
    <w:qFormat/>
    <w:rsid w:val="000666C9"/>
    <w:pPr>
      <w:keepNext/>
      <w:keepLines/>
      <w:spacing w:before="40"/>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0666C9"/>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sAPASptimaEdicin">
    <w:name w:val="Normas APA Séptima Edición"/>
    <w:basedOn w:val="Normal"/>
    <w:link w:val="NormasAPASptimaEdicinCar"/>
    <w:autoRedefine/>
    <w:qFormat/>
    <w:rsid w:val="00A1365F"/>
    <w:pPr>
      <w:spacing w:line="480" w:lineRule="auto"/>
    </w:pPr>
    <w:rPr>
      <w:rFonts w:eastAsia="Times New Roman" w:cs="Arial"/>
      <w:szCs w:val="24"/>
      <w:lang w:val="es-MX" w:eastAsia="es-CO"/>
    </w:rPr>
  </w:style>
  <w:style w:type="character" w:customStyle="1" w:styleId="NormasAPASptimaEdicinCar">
    <w:name w:val="Normas APA Séptima Edición Car"/>
    <w:basedOn w:val="DefaultParagraphFont"/>
    <w:link w:val="NormasAPASptimaEdicin"/>
    <w:rsid w:val="00A1365F"/>
    <w:rPr>
      <w:rFonts w:ascii="Times New Roman" w:eastAsia="Times New Roman" w:hAnsi="Times New Roman" w:cs="Arial"/>
      <w:sz w:val="24"/>
      <w:szCs w:val="24"/>
      <w:lang w:eastAsia="es-CO"/>
    </w:rPr>
  </w:style>
  <w:style w:type="paragraph" w:styleId="Header">
    <w:name w:val="header"/>
    <w:basedOn w:val="Normal"/>
    <w:link w:val="HeaderChar"/>
    <w:uiPriority w:val="99"/>
    <w:unhideWhenUsed/>
    <w:rsid w:val="00BC48F2"/>
    <w:pPr>
      <w:tabs>
        <w:tab w:val="center" w:pos="4419"/>
        <w:tab w:val="right" w:pos="8838"/>
      </w:tabs>
      <w:spacing w:line="240" w:lineRule="auto"/>
    </w:pPr>
  </w:style>
  <w:style w:type="character" w:customStyle="1" w:styleId="HeaderChar">
    <w:name w:val="Header Char"/>
    <w:basedOn w:val="DefaultParagraphFont"/>
    <w:link w:val="Header"/>
    <w:uiPriority w:val="99"/>
    <w:rsid w:val="00BC48F2"/>
    <w:rPr>
      <w:rFonts w:ascii="Times New Roman" w:hAnsi="Times New Roman"/>
      <w:sz w:val="24"/>
      <w:lang w:val="es-CO"/>
    </w:rPr>
  </w:style>
  <w:style w:type="paragraph" w:styleId="Footer">
    <w:name w:val="footer"/>
    <w:basedOn w:val="Normal"/>
    <w:link w:val="FooterChar"/>
    <w:uiPriority w:val="99"/>
    <w:unhideWhenUsed/>
    <w:rsid w:val="00BC48F2"/>
    <w:pPr>
      <w:tabs>
        <w:tab w:val="center" w:pos="4419"/>
        <w:tab w:val="right" w:pos="8838"/>
      </w:tabs>
      <w:spacing w:line="240" w:lineRule="auto"/>
    </w:pPr>
  </w:style>
  <w:style w:type="character" w:customStyle="1" w:styleId="FooterChar">
    <w:name w:val="Footer Char"/>
    <w:basedOn w:val="DefaultParagraphFont"/>
    <w:link w:val="Footer"/>
    <w:uiPriority w:val="99"/>
    <w:rsid w:val="00BC48F2"/>
    <w:rPr>
      <w:rFonts w:ascii="Times New Roman" w:hAnsi="Times New Roman"/>
      <w:sz w:val="24"/>
      <w:lang w:val="es-CO"/>
    </w:rPr>
  </w:style>
  <w:style w:type="character" w:customStyle="1" w:styleId="Heading2Char">
    <w:name w:val="Heading 2 Char"/>
    <w:basedOn w:val="DefaultParagraphFont"/>
    <w:link w:val="Heading2"/>
    <w:uiPriority w:val="9"/>
    <w:rsid w:val="000666C9"/>
    <w:rPr>
      <w:rFonts w:ascii="Arial" w:eastAsiaTheme="majorEastAsia" w:hAnsi="Arial" w:cstheme="majorBidi"/>
      <w:b/>
      <w:sz w:val="24"/>
      <w:szCs w:val="26"/>
      <w:lang w:val="es-CO"/>
    </w:rPr>
  </w:style>
  <w:style w:type="character" w:customStyle="1" w:styleId="Heading1Char">
    <w:name w:val="Heading 1 Char"/>
    <w:basedOn w:val="DefaultParagraphFont"/>
    <w:link w:val="Heading1"/>
    <w:uiPriority w:val="9"/>
    <w:rsid w:val="002E7F1B"/>
    <w:rPr>
      <w:rFonts w:ascii="Arial" w:eastAsiaTheme="majorEastAsia" w:hAnsi="Arial" w:cstheme="majorBidi"/>
      <w:b/>
      <w:sz w:val="28"/>
      <w:szCs w:val="28"/>
      <w:u w:val="single"/>
      <w:lang w:val="es-CO"/>
    </w:rPr>
  </w:style>
  <w:style w:type="character" w:customStyle="1" w:styleId="Heading3Char">
    <w:name w:val="Heading 3 Char"/>
    <w:basedOn w:val="DefaultParagraphFont"/>
    <w:link w:val="Heading3"/>
    <w:uiPriority w:val="9"/>
    <w:semiHidden/>
    <w:rsid w:val="000666C9"/>
    <w:rPr>
      <w:rFonts w:ascii="Arial" w:eastAsiaTheme="majorEastAsia" w:hAnsi="Arial" w:cstheme="majorBidi"/>
      <w:sz w:val="24"/>
      <w:szCs w:val="24"/>
      <w:lang w:val="es-CO"/>
    </w:rPr>
  </w:style>
  <w:style w:type="paragraph" w:styleId="ListParagraph">
    <w:name w:val="List Paragraph"/>
    <w:basedOn w:val="Normal"/>
    <w:uiPriority w:val="34"/>
    <w:qFormat/>
    <w:rsid w:val="007058AD"/>
    <w:pPr>
      <w:ind w:left="720"/>
      <w:contextualSpacing/>
    </w:pPr>
  </w:style>
  <w:style w:type="table" w:styleId="TableGrid">
    <w:name w:val="Table Grid"/>
    <w:basedOn w:val="TableNormal"/>
    <w:uiPriority w:val="39"/>
    <w:rsid w:val="00705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58AD"/>
    <w:rPr>
      <w:color w:val="0563C1" w:themeColor="hyperlink"/>
      <w:u w:val="single"/>
    </w:rPr>
  </w:style>
  <w:style w:type="character" w:styleId="Strong">
    <w:name w:val="Strong"/>
    <w:basedOn w:val="DefaultParagraphFont"/>
    <w:uiPriority w:val="22"/>
    <w:qFormat/>
    <w:rsid w:val="001A62DF"/>
    <w:rPr>
      <w:b/>
      <w:bCs/>
    </w:rPr>
  </w:style>
  <w:style w:type="paragraph" w:styleId="NormalWeb">
    <w:name w:val="Normal (Web)"/>
    <w:basedOn w:val="Normal"/>
    <w:uiPriority w:val="99"/>
    <w:semiHidden/>
    <w:unhideWhenUsed/>
    <w:rsid w:val="00685CC8"/>
    <w:pPr>
      <w:spacing w:before="100" w:beforeAutospacing="1" w:after="100" w:afterAutospacing="1" w:line="240" w:lineRule="auto"/>
      <w:ind w:firstLine="0"/>
      <w:jc w:val="left"/>
    </w:pPr>
    <w:rPr>
      <w:rFonts w:ascii="Times New Roman" w:eastAsia="Times New Roman" w:hAnsi="Times New Roman" w:cs="Times New Roman"/>
      <w:szCs w:val="24"/>
      <w:lang w:eastAsia="es-CO"/>
    </w:rPr>
  </w:style>
  <w:style w:type="character" w:styleId="HTMLCode">
    <w:name w:val="HTML Code"/>
    <w:basedOn w:val="DefaultParagraphFont"/>
    <w:uiPriority w:val="99"/>
    <w:semiHidden/>
    <w:unhideWhenUsed/>
    <w:rsid w:val="00FC34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FC34A6"/>
    <w:rPr>
      <w:rFonts w:ascii="Courier New" w:eastAsia="Times New Roman" w:hAnsi="Courier New" w:cs="Courier New"/>
      <w:sz w:val="20"/>
      <w:szCs w:val="20"/>
      <w:lang w:val="es-CO" w:eastAsia="es-CO"/>
    </w:rPr>
  </w:style>
  <w:style w:type="character" w:customStyle="1" w:styleId="hljs-keyword">
    <w:name w:val="hljs-keyword"/>
    <w:basedOn w:val="DefaultParagraphFont"/>
    <w:rsid w:val="00FC34A6"/>
  </w:style>
  <w:style w:type="character" w:customStyle="1" w:styleId="hljs-operator">
    <w:name w:val="hljs-operator"/>
    <w:basedOn w:val="DefaultParagraphFont"/>
    <w:rsid w:val="00FC34A6"/>
  </w:style>
  <w:style w:type="character" w:customStyle="1" w:styleId="hljs-string">
    <w:name w:val="hljs-string"/>
    <w:basedOn w:val="DefaultParagraphFont"/>
    <w:rsid w:val="00FC34A6"/>
  </w:style>
  <w:style w:type="character" w:styleId="UnresolvedMention">
    <w:name w:val="Unresolved Mention"/>
    <w:basedOn w:val="DefaultParagraphFont"/>
    <w:uiPriority w:val="99"/>
    <w:semiHidden/>
    <w:unhideWhenUsed/>
    <w:rsid w:val="00190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8673">
      <w:bodyDiv w:val="1"/>
      <w:marLeft w:val="0"/>
      <w:marRight w:val="0"/>
      <w:marTop w:val="0"/>
      <w:marBottom w:val="0"/>
      <w:divBdr>
        <w:top w:val="none" w:sz="0" w:space="0" w:color="auto"/>
        <w:left w:val="none" w:sz="0" w:space="0" w:color="auto"/>
        <w:bottom w:val="none" w:sz="0" w:space="0" w:color="auto"/>
        <w:right w:val="none" w:sz="0" w:space="0" w:color="auto"/>
      </w:divBdr>
      <w:divsChild>
        <w:div w:id="275523246">
          <w:marLeft w:val="0"/>
          <w:marRight w:val="0"/>
          <w:marTop w:val="0"/>
          <w:marBottom w:val="0"/>
          <w:divBdr>
            <w:top w:val="none" w:sz="0" w:space="0" w:color="auto"/>
            <w:left w:val="none" w:sz="0" w:space="0" w:color="auto"/>
            <w:bottom w:val="none" w:sz="0" w:space="0" w:color="auto"/>
            <w:right w:val="none" w:sz="0" w:space="0" w:color="auto"/>
          </w:divBdr>
          <w:divsChild>
            <w:div w:id="526331178">
              <w:marLeft w:val="0"/>
              <w:marRight w:val="0"/>
              <w:marTop w:val="0"/>
              <w:marBottom w:val="0"/>
              <w:divBdr>
                <w:top w:val="none" w:sz="0" w:space="0" w:color="auto"/>
                <w:left w:val="none" w:sz="0" w:space="0" w:color="auto"/>
                <w:bottom w:val="none" w:sz="0" w:space="0" w:color="auto"/>
                <w:right w:val="none" w:sz="0" w:space="0" w:color="auto"/>
              </w:divBdr>
            </w:div>
            <w:div w:id="968627763">
              <w:marLeft w:val="0"/>
              <w:marRight w:val="0"/>
              <w:marTop w:val="0"/>
              <w:marBottom w:val="0"/>
              <w:divBdr>
                <w:top w:val="none" w:sz="0" w:space="0" w:color="auto"/>
                <w:left w:val="none" w:sz="0" w:space="0" w:color="auto"/>
                <w:bottom w:val="none" w:sz="0" w:space="0" w:color="auto"/>
                <w:right w:val="none" w:sz="0" w:space="0" w:color="auto"/>
              </w:divBdr>
            </w:div>
            <w:div w:id="1078207222">
              <w:marLeft w:val="0"/>
              <w:marRight w:val="0"/>
              <w:marTop w:val="0"/>
              <w:marBottom w:val="0"/>
              <w:divBdr>
                <w:top w:val="none" w:sz="0" w:space="0" w:color="auto"/>
                <w:left w:val="none" w:sz="0" w:space="0" w:color="auto"/>
                <w:bottom w:val="none" w:sz="0" w:space="0" w:color="auto"/>
                <w:right w:val="none" w:sz="0" w:space="0" w:color="auto"/>
              </w:divBdr>
            </w:div>
            <w:div w:id="10345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953">
      <w:bodyDiv w:val="1"/>
      <w:marLeft w:val="0"/>
      <w:marRight w:val="0"/>
      <w:marTop w:val="0"/>
      <w:marBottom w:val="0"/>
      <w:divBdr>
        <w:top w:val="none" w:sz="0" w:space="0" w:color="auto"/>
        <w:left w:val="none" w:sz="0" w:space="0" w:color="auto"/>
        <w:bottom w:val="none" w:sz="0" w:space="0" w:color="auto"/>
        <w:right w:val="none" w:sz="0" w:space="0" w:color="auto"/>
      </w:divBdr>
    </w:div>
    <w:div w:id="816917695">
      <w:bodyDiv w:val="1"/>
      <w:marLeft w:val="0"/>
      <w:marRight w:val="0"/>
      <w:marTop w:val="0"/>
      <w:marBottom w:val="0"/>
      <w:divBdr>
        <w:top w:val="none" w:sz="0" w:space="0" w:color="auto"/>
        <w:left w:val="none" w:sz="0" w:space="0" w:color="auto"/>
        <w:bottom w:val="none" w:sz="0" w:space="0" w:color="auto"/>
        <w:right w:val="none" w:sz="0" w:space="0" w:color="auto"/>
      </w:divBdr>
    </w:div>
    <w:div w:id="961349874">
      <w:bodyDiv w:val="1"/>
      <w:marLeft w:val="0"/>
      <w:marRight w:val="0"/>
      <w:marTop w:val="0"/>
      <w:marBottom w:val="0"/>
      <w:divBdr>
        <w:top w:val="none" w:sz="0" w:space="0" w:color="auto"/>
        <w:left w:val="none" w:sz="0" w:space="0" w:color="auto"/>
        <w:bottom w:val="none" w:sz="0" w:space="0" w:color="auto"/>
        <w:right w:val="none" w:sz="0" w:space="0" w:color="auto"/>
      </w:divBdr>
      <w:divsChild>
        <w:div w:id="28918847">
          <w:marLeft w:val="0"/>
          <w:marRight w:val="0"/>
          <w:marTop w:val="0"/>
          <w:marBottom w:val="0"/>
          <w:divBdr>
            <w:top w:val="none" w:sz="0" w:space="0" w:color="auto"/>
            <w:left w:val="none" w:sz="0" w:space="0" w:color="auto"/>
            <w:bottom w:val="none" w:sz="0" w:space="0" w:color="auto"/>
            <w:right w:val="none" w:sz="0" w:space="0" w:color="auto"/>
          </w:divBdr>
          <w:divsChild>
            <w:div w:id="14372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4899">
      <w:bodyDiv w:val="1"/>
      <w:marLeft w:val="0"/>
      <w:marRight w:val="0"/>
      <w:marTop w:val="0"/>
      <w:marBottom w:val="0"/>
      <w:divBdr>
        <w:top w:val="none" w:sz="0" w:space="0" w:color="auto"/>
        <w:left w:val="none" w:sz="0" w:space="0" w:color="auto"/>
        <w:bottom w:val="none" w:sz="0" w:space="0" w:color="auto"/>
        <w:right w:val="none" w:sz="0" w:space="0" w:color="auto"/>
      </w:divBdr>
      <w:divsChild>
        <w:div w:id="1437754968">
          <w:marLeft w:val="0"/>
          <w:marRight w:val="0"/>
          <w:marTop w:val="0"/>
          <w:marBottom w:val="0"/>
          <w:divBdr>
            <w:top w:val="single" w:sz="2" w:space="0" w:color="auto"/>
            <w:left w:val="single" w:sz="2" w:space="0" w:color="auto"/>
            <w:bottom w:val="single" w:sz="2" w:space="0" w:color="auto"/>
            <w:right w:val="single" w:sz="2" w:space="0" w:color="auto"/>
          </w:divBdr>
          <w:divsChild>
            <w:div w:id="1761170690">
              <w:marLeft w:val="0"/>
              <w:marRight w:val="0"/>
              <w:marTop w:val="0"/>
              <w:marBottom w:val="0"/>
              <w:divBdr>
                <w:top w:val="single" w:sz="2" w:space="0" w:color="E3E3E3"/>
                <w:left w:val="single" w:sz="2" w:space="0" w:color="E3E3E3"/>
                <w:bottom w:val="single" w:sz="2" w:space="0" w:color="E3E3E3"/>
                <w:right w:val="single" w:sz="2" w:space="0" w:color="E3E3E3"/>
              </w:divBdr>
              <w:divsChild>
                <w:div w:id="1480683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4509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9223593">
          <w:marLeft w:val="0"/>
          <w:marRight w:val="0"/>
          <w:marTop w:val="0"/>
          <w:marBottom w:val="0"/>
          <w:divBdr>
            <w:top w:val="single" w:sz="2" w:space="0" w:color="auto"/>
            <w:left w:val="single" w:sz="2" w:space="0" w:color="auto"/>
            <w:bottom w:val="single" w:sz="2" w:space="0" w:color="auto"/>
            <w:right w:val="single" w:sz="2" w:space="0" w:color="auto"/>
          </w:divBdr>
          <w:divsChild>
            <w:div w:id="1561211353">
              <w:marLeft w:val="0"/>
              <w:marRight w:val="0"/>
              <w:marTop w:val="0"/>
              <w:marBottom w:val="0"/>
              <w:divBdr>
                <w:top w:val="single" w:sz="2" w:space="0" w:color="E3E3E3"/>
                <w:left w:val="single" w:sz="2" w:space="0" w:color="E3E3E3"/>
                <w:bottom w:val="single" w:sz="2" w:space="0" w:color="E3E3E3"/>
                <w:right w:val="single" w:sz="2" w:space="0" w:color="E3E3E3"/>
              </w:divBdr>
              <w:divsChild>
                <w:div w:id="1728915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511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4898051">
          <w:marLeft w:val="0"/>
          <w:marRight w:val="0"/>
          <w:marTop w:val="0"/>
          <w:marBottom w:val="0"/>
          <w:divBdr>
            <w:top w:val="single" w:sz="2" w:space="0" w:color="auto"/>
            <w:left w:val="single" w:sz="2" w:space="0" w:color="auto"/>
            <w:bottom w:val="single" w:sz="2" w:space="0" w:color="auto"/>
            <w:right w:val="single" w:sz="2" w:space="0" w:color="auto"/>
          </w:divBdr>
          <w:divsChild>
            <w:div w:id="557515642">
              <w:marLeft w:val="0"/>
              <w:marRight w:val="0"/>
              <w:marTop w:val="0"/>
              <w:marBottom w:val="0"/>
              <w:divBdr>
                <w:top w:val="single" w:sz="2" w:space="0" w:color="E3E3E3"/>
                <w:left w:val="single" w:sz="2" w:space="0" w:color="E3E3E3"/>
                <w:bottom w:val="single" w:sz="2" w:space="0" w:color="E3E3E3"/>
                <w:right w:val="single" w:sz="2" w:space="0" w:color="E3E3E3"/>
              </w:divBdr>
              <w:divsChild>
                <w:div w:id="1297956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93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327401">
          <w:marLeft w:val="0"/>
          <w:marRight w:val="0"/>
          <w:marTop w:val="0"/>
          <w:marBottom w:val="0"/>
          <w:divBdr>
            <w:top w:val="single" w:sz="2" w:space="0" w:color="auto"/>
            <w:left w:val="single" w:sz="2" w:space="0" w:color="auto"/>
            <w:bottom w:val="single" w:sz="2" w:space="0" w:color="auto"/>
            <w:right w:val="single" w:sz="2" w:space="0" w:color="auto"/>
          </w:divBdr>
          <w:divsChild>
            <w:div w:id="1534267738">
              <w:marLeft w:val="0"/>
              <w:marRight w:val="0"/>
              <w:marTop w:val="0"/>
              <w:marBottom w:val="0"/>
              <w:divBdr>
                <w:top w:val="single" w:sz="2" w:space="0" w:color="E3E3E3"/>
                <w:left w:val="single" w:sz="2" w:space="0" w:color="E3E3E3"/>
                <w:bottom w:val="single" w:sz="2" w:space="0" w:color="E3E3E3"/>
                <w:right w:val="single" w:sz="2" w:space="0" w:color="E3E3E3"/>
              </w:divBdr>
              <w:divsChild>
                <w:div w:id="1601181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36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6132073">
      <w:bodyDiv w:val="1"/>
      <w:marLeft w:val="0"/>
      <w:marRight w:val="0"/>
      <w:marTop w:val="0"/>
      <w:marBottom w:val="0"/>
      <w:divBdr>
        <w:top w:val="none" w:sz="0" w:space="0" w:color="auto"/>
        <w:left w:val="none" w:sz="0" w:space="0" w:color="auto"/>
        <w:bottom w:val="none" w:sz="0" w:space="0" w:color="auto"/>
        <w:right w:val="none" w:sz="0" w:space="0" w:color="auto"/>
      </w:divBdr>
    </w:div>
    <w:div w:id="1729500098">
      <w:bodyDiv w:val="1"/>
      <w:marLeft w:val="0"/>
      <w:marRight w:val="0"/>
      <w:marTop w:val="0"/>
      <w:marBottom w:val="0"/>
      <w:divBdr>
        <w:top w:val="none" w:sz="0" w:space="0" w:color="auto"/>
        <w:left w:val="none" w:sz="0" w:space="0" w:color="auto"/>
        <w:bottom w:val="none" w:sz="0" w:space="0" w:color="auto"/>
        <w:right w:val="none" w:sz="0" w:space="0" w:color="auto"/>
      </w:divBdr>
    </w:div>
    <w:div w:id="1992321046">
      <w:bodyDiv w:val="1"/>
      <w:marLeft w:val="0"/>
      <w:marRight w:val="0"/>
      <w:marTop w:val="0"/>
      <w:marBottom w:val="0"/>
      <w:divBdr>
        <w:top w:val="none" w:sz="0" w:space="0" w:color="auto"/>
        <w:left w:val="none" w:sz="0" w:space="0" w:color="auto"/>
        <w:bottom w:val="none" w:sz="0" w:space="0" w:color="auto"/>
        <w:right w:val="none" w:sz="0" w:space="0" w:color="auto"/>
      </w:divBdr>
    </w:div>
    <w:div w:id="2061779967">
      <w:bodyDiv w:val="1"/>
      <w:marLeft w:val="0"/>
      <w:marRight w:val="0"/>
      <w:marTop w:val="0"/>
      <w:marBottom w:val="0"/>
      <w:divBdr>
        <w:top w:val="none" w:sz="0" w:space="0" w:color="auto"/>
        <w:left w:val="none" w:sz="0" w:space="0" w:color="auto"/>
        <w:bottom w:val="none" w:sz="0" w:space="0" w:color="auto"/>
        <w:right w:val="none" w:sz="0" w:space="0" w:color="auto"/>
      </w:divBdr>
      <w:divsChild>
        <w:div w:id="251083136">
          <w:marLeft w:val="0"/>
          <w:marRight w:val="0"/>
          <w:marTop w:val="0"/>
          <w:marBottom w:val="0"/>
          <w:divBdr>
            <w:top w:val="none" w:sz="0" w:space="0" w:color="auto"/>
            <w:left w:val="none" w:sz="0" w:space="0" w:color="auto"/>
            <w:bottom w:val="none" w:sz="0" w:space="0" w:color="auto"/>
            <w:right w:val="none" w:sz="0" w:space="0" w:color="auto"/>
          </w:divBdr>
          <w:divsChild>
            <w:div w:id="4603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bauldelprogramador.com/plsql-paquetes-packag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lbauldelprogramador.com/introduccion-plsql-transacciones/" TargetMode="External"/><Relationship Id="rId17" Type="http://schemas.openxmlformats.org/officeDocument/2006/relationships/hyperlink" Target="https://docs.oracle.com/cloud/help/es/account-reconcile-cloud/RAARC/%20admin_recons_transactions_108xd7653e36.htm" TargetMode="External"/><Relationship Id="rId2" Type="http://schemas.openxmlformats.org/officeDocument/2006/relationships/numbering" Target="numbering.xml"/><Relationship Id="rId16" Type="http://schemas.openxmlformats.org/officeDocument/2006/relationships/hyperlink" Target="https://docs.oracle.com/es-ww/iaas/database-tools/doc/creating-view.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mpusmvp.es/recursos/post/Fundamentos-de-SQL-Transacciones.asp" TargetMode="External"/><Relationship Id="rId5" Type="http://schemas.openxmlformats.org/officeDocument/2006/relationships/webSettings" Target="webSettings.xml"/><Relationship Id="rId15" Type="http://schemas.openxmlformats.org/officeDocument/2006/relationships/hyperlink" Target="https://learn.microsoft.com/es-es/biztalk/adapters-and-accelerators/adapter-oracle-database/message-schemas-for-ref-cursors"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docs/es/db2/11.1?topic=support-packages-plsq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06B98-25D9-42C8-A9F1-AA3A50EB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12</Pages>
  <Words>2675</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ALFONSO PINZON VEGA</dc:creator>
  <cp:keywords/>
  <dc:description/>
  <cp:lastModifiedBy>ANDRÉS FELIPE CHAVARRO PLAZAS</cp:lastModifiedBy>
  <cp:revision>122</cp:revision>
  <dcterms:created xsi:type="dcterms:W3CDTF">2022-09-03T23:31:00Z</dcterms:created>
  <dcterms:modified xsi:type="dcterms:W3CDTF">2024-04-26T04:16:00Z</dcterms:modified>
</cp:coreProperties>
</file>